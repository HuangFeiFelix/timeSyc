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Pr="00761DE5" w:rsidRDefault="002E51FF" w:rsidP="001C6D53">
      <w:pPr>
        <w:rPr>
          <w:rStyle w:val="af0"/>
        </w:rPr>
      </w:pPr>
    </w:p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ins w:id="0" w:author="黄飞" w:date="2017-07-31T09:17:00Z">
        <w:r w:rsidR="00444E9D">
          <w:rPr>
            <w:rFonts w:hint="eastAsia"/>
            <w:sz w:val="36"/>
            <w:szCs w:val="36"/>
          </w:rPr>
          <w:t>5</w:t>
        </w:r>
      </w:ins>
      <w:del w:id="1" w:author="黄飞" w:date="2017-07-31T09:17:00Z">
        <w:r w:rsidR="00E24AF8" w:rsidDel="00444E9D">
          <w:rPr>
            <w:sz w:val="36"/>
            <w:szCs w:val="36"/>
          </w:rPr>
          <w:delText>4</w:delText>
        </w:r>
      </w:del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  <w:tr w:rsidR="008F4CB4" w:rsidTr="00AE61AF">
        <w:tc>
          <w:tcPr>
            <w:tcW w:w="1242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0.03-rs</w:t>
            </w:r>
          </w:p>
        </w:tc>
        <w:tc>
          <w:tcPr>
            <w:tcW w:w="4678" w:type="dxa"/>
          </w:tcPr>
          <w:p w:rsidR="008F4CB4" w:rsidRDefault="008F4CB4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针对编写代码过程在问题进行了修改</w:t>
            </w:r>
          </w:p>
        </w:tc>
        <w:tc>
          <w:tcPr>
            <w:tcW w:w="127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8F4CB4" w:rsidRDefault="008F4CB4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2017/7/22</w:t>
            </w:r>
          </w:p>
        </w:tc>
      </w:tr>
      <w:tr w:rsidR="00E24AF8" w:rsidTr="00AE61AF">
        <w:tc>
          <w:tcPr>
            <w:tcW w:w="1242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0.04</w:t>
            </w:r>
          </w:p>
        </w:tc>
        <w:tc>
          <w:tcPr>
            <w:tcW w:w="4678" w:type="dxa"/>
          </w:tcPr>
          <w:p w:rsidR="00E24AF8" w:rsidRDefault="00E24AF8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修改部分描述性错误</w:t>
            </w:r>
          </w:p>
        </w:tc>
        <w:tc>
          <w:tcPr>
            <w:tcW w:w="127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E24AF8" w:rsidRDefault="00E24AF8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2017/7/25</w:t>
            </w:r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C05A06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15949" w:history="1">
            <w:r w:rsidR="00C05A06" w:rsidRPr="00DF7873">
              <w:rPr>
                <w:rStyle w:val="af"/>
                <w:noProof/>
              </w:rPr>
              <w:t>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概述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_Toc488615949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0" w:history="1">
            <w:r w:rsidR="00C05A06" w:rsidRPr="00DF7873">
              <w:rPr>
                <w:rStyle w:val="af"/>
                <w:noProof/>
              </w:rPr>
              <w:t>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设计依据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1" w:history="1">
            <w:r w:rsidR="00C05A06" w:rsidRPr="00DF7873">
              <w:rPr>
                <w:rStyle w:val="af"/>
                <w:noProof/>
              </w:rPr>
              <w:t>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通信协议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2" w:history="1">
            <w:r w:rsidR="00C05A06" w:rsidRPr="00DF7873">
              <w:rPr>
                <w:rStyle w:val="af"/>
                <w:noProof/>
              </w:rPr>
              <w:t>3.1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通信机制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3" w:history="1">
            <w:r w:rsidR="00C05A06" w:rsidRPr="00DF7873">
              <w:rPr>
                <w:rStyle w:val="af"/>
                <w:noProof/>
              </w:rPr>
              <w:t>3.1.1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数据交互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54" w:history="1">
            <w:r w:rsidR="00C05A06" w:rsidRPr="00DF7873">
              <w:rPr>
                <w:rStyle w:val="af"/>
                <w:noProof/>
              </w:rPr>
              <w:t>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数据帧格式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5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55" w:history="1">
            <w:r w:rsidR="00C05A06" w:rsidRPr="00DF7873">
              <w:rPr>
                <w:rStyle w:val="af"/>
                <w:noProof/>
              </w:rPr>
              <w:t>4.1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数据通信帧结构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6" w:history="1">
            <w:r w:rsidR="00C05A06" w:rsidRPr="00DF7873">
              <w:rPr>
                <w:rStyle w:val="af"/>
                <w:noProof/>
              </w:rPr>
              <w:t>4.1.1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 REQ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7" w:history="1">
            <w:r w:rsidR="00C05A06" w:rsidRPr="00DF7873">
              <w:rPr>
                <w:rStyle w:val="af"/>
                <w:noProof/>
              </w:rPr>
              <w:t>4.1.2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2 DATA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8" w:history="1">
            <w:r w:rsidR="00C05A06" w:rsidRPr="00DF7873">
              <w:rPr>
                <w:rStyle w:val="af"/>
                <w:noProof/>
              </w:rPr>
              <w:t>4.1.3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3 SET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59" w:history="1">
            <w:r w:rsidR="00C05A06" w:rsidRPr="00DF7873">
              <w:rPr>
                <w:rStyle w:val="af"/>
                <w:noProof/>
              </w:rPr>
              <w:t>4.1.4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4 ACK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_Toc488615959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6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0" w:history="1">
            <w:r w:rsidR="00C05A06" w:rsidRPr="00DF7873">
              <w:rPr>
                <w:rStyle w:val="af"/>
                <w:noProof/>
              </w:rPr>
              <w:t>4.1.5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5 NAK</w:t>
            </w:r>
            <w:r w:rsidR="00C05A06" w:rsidRPr="00DF7873">
              <w:rPr>
                <w:rStyle w:val="af"/>
                <w:noProof/>
              </w:rPr>
              <w:t>帧结构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1" w:history="1">
            <w:r w:rsidR="00C05A06" w:rsidRPr="00DF7873">
              <w:rPr>
                <w:rStyle w:val="af"/>
                <w:noProof/>
              </w:rPr>
              <w:t>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控制字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2" w:history="1">
            <w:r w:rsidR="00C05A06" w:rsidRPr="00DF7873">
              <w:rPr>
                <w:rStyle w:val="af"/>
                <w:noProof/>
              </w:rPr>
              <w:t>5.1.1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 </w:t>
            </w:r>
            <w:r w:rsidR="00C05A06" w:rsidRPr="00DF7873">
              <w:rPr>
                <w:rStyle w:val="af"/>
                <w:noProof/>
              </w:rPr>
              <w:t>控制字段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3" w:history="1">
            <w:r w:rsidR="00C05A06" w:rsidRPr="00DF7873">
              <w:rPr>
                <w:rStyle w:val="af"/>
                <w:noProof/>
              </w:rPr>
              <w:t>5.1.2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7 </w:t>
            </w:r>
            <w:r w:rsidR="00C05A06" w:rsidRPr="00DF7873">
              <w:rPr>
                <w:rStyle w:val="af"/>
                <w:noProof/>
              </w:rPr>
              <w:t>逻辑地址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4" w:history="1">
            <w:r w:rsidR="00C05A06" w:rsidRPr="00DF7873">
              <w:rPr>
                <w:rStyle w:val="af"/>
                <w:noProof/>
              </w:rPr>
              <w:t>5.1.3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8 </w:t>
            </w:r>
            <w:r w:rsidR="00C05A06" w:rsidRPr="00DF7873">
              <w:rPr>
                <w:rStyle w:val="af"/>
                <w:noProof/>
              </w:rPr>
              <w:t>盘类型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7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5" w:history="1">
            <w:r w:rsidR="00C05A06" w:rsidRPr="00DF7873">
              <w:rPr>
                <w:rStyle w:val="af"/>
                <w:noProof/>
              </w:rPr>
              <w:t>5.1.4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9 Err Code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8615966" w:history="1">
            <w:r w:rsidR="00C05A06" w:rsidRPr="00DF7873">
              <w:rPr>
                <w:rStyle w:val="af"/>
                <w:noProof/>
              </w:rPr>
              <w:t>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Payload</w:t>
            </w:r>
            <w:r w:rsidR="00C05A06" w:rsidRPr="00DF7873">
              <w:rPr>
                <w:rStyle w:val="af"/>
                <w:noProof/>
              </w:rPr>
              <w:t>数据结构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7" w:history="1">
            <w:r w:rsidR="00C05A06" w:rsidRPr="00DF7873">
              <w:rPr>
                <w:rStyle w:val="af"/>
                <w:noProof/>
              </w:rPr>
              <w:t>6.1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命令列表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68" w:history="1">
            <w:r w:rsidR="00C05A06" w:rsidRPr="00DF7873">
              <w:rPr>
                <w:rStyle w:val="af"/>
                <w:noProof/>
              </w:rPr>
              <w:t>6.1.1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10 </w:t>
            </w:r>
            <w:r w:rsidR="00C05A06" w:rsidRPr="00DF7873">
              <w:rPr>
                <w:rStyle w:val="af"/>
                <w:noProof/>
              </w:rPr>
              <w:t>命令信息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8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8615969" w:history="1">
            <w:r w:rsidR="00C05A06" w:rsidRPr="00DF7873">
              <w:rPr>
                <w:rStyle w:val="af"/>
                <w:noProof/>
              </w:rPr>
              <w:t>6.2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结构定义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_Toc488615969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0" w:history="1">
            <w:r w:rsidR="00C05A06" w:rsidRPr="00DF7873">
              <w:rPr>
                <w:rStyle w:val="af"/>
                <w:noProof/>
              </w:rPr>
              <w:t>6.2.1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</w:t>
            </w:r>
            <w:r w:rsidR="00C05A06" w:rsidRPr="00DF7873">
              <w:rPr>
                <w:rStyle w:val="af"/>
                <w:noProof/>
              </w:rPr>
              <w:t>心跳包结构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9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1" w:history="1">
            <w:r w:rsidR="00C05A06" w:rsidRPr="00DF7873">
              <w:rPr>
                <w:rStyle w:val="af"/>
                <w:noProof/>
              </w:rPr>
              <w:t>6.2.2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6- 2 </w:t>
            </w:r>
            <w:r w:rsidR="00C05A06" w:rsidRPr="00DF7873">
              <w:rPr>
                <w:rStyle w:val="af"/>
                <w:noProof/>
              </w:rPr>
              <w:t>设备信息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2" w:history="1">
            <w:r w:rsidR="00C05A06" w:rsidRPr="00DF7873">
              <w:rPr>
                <w:rStyle w:val="af"/>
                <w:noProof/>
              </w:rPr>
              <w:t>6.2.3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6- 3 </w:t>
            </w:r>
            <w:r w:rsidR="00C05A06" w:rsidRPr="00DF7873">
              <w:rPr>
                <w:rStyle w:val="af"/>
                <w:noProof/>
              </w:rPr>
              <w:t>网络地址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3" w:history="1">
            <w:r w:rsidR="00C05A06" w:rsidRPr="00DF7873">
              <w:rPr>
                <w:rStyle w:val="af"/>
                <w:noProof/>
              </w:rPr>
              <w:t>6.2.4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6- 4 </w:t>
            </w:r>
            <w:r w:rsidR="00C05A06" w:rsidRPr="00DF7873">
              <w:rPr>
                <w:rStyle w:val="af"/>
                <w:noProof/>
              </w:rPr>
              <w:t>版本信息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4" w:history="1">
            <w:r w:rsidR="00C05A06" w:rsidRPr="00DF7873">
              <w:rPr>
                <w:rStyle w:val="af"/>
                <w:noProof/>
              </w:rPr>
              <w:t>6.2.5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6- 5 GPS </w:t>
            </w:r>
            <w:r w:rsidR="00C05A06" w:rsidRPr="00DF7873">
              <w:rPr>
                <w:rStyle w:val="af"/>
                <w:noProof/>
              </w:rPr>
              <w:t>状态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10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5" w:history="1">
            <w:r w:rsidR="00C05A06" w:rsidRPr="00DF7873">
              <w:rPr>
                <w:rStyle w:val="af"/>
                <w:noProof/>
              </w:rPr>
              <w:t>6.2.6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6- 6 </w:t>
            </w:r>
            <w:r w:rsidR="00C05A06" w:rsidRPr="00DF7873">
              <w:rPr>
                <w:rStyle w:val="af"/>
                <w:noProof/>
              </w:rPr>
              <w:t>系统设置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_Toc488615975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6" w:history="1">
            <w:r w:rsidR="00C05A06" w:rsidRPr="00DF7873">
              <w:rPr>
                <w:rStyle w:val="af"/>
                <w:noProof/>
              </w:rPr>
              <w:t>6.2.7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6- 7 PTP</w:t>
            </w:r>
            <w:r w:rsidR="00C05A06" w:rsidRPr="00DF7873">
              <w:rPr>
                <w:rStyle w:val="af"/>
                <w:noProof/>
              </w:rPr>
              <w:t>配表置全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_Toc488615976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11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7" w:history="1">
            <w:r w:rsidR="00C05A06" w:rsidRPr="00DF7873">
              <w:rPr>
                <w:rStyle w:val="af"/>
                <w:noProof/>
              </w:rPr>
              <w:t>6.2.8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6- 8 PTP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_Toc488615977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8" w:history="1">
            <w:r w:rsidR="00C05A06" w:rsidRPr="00DF7873">
              <w:rPr>
                <w:rStyle w:val="af"/>
                <w:noProof/>
              </w:rPr>
              <w:t>6.2.9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6- 9 PTP Master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_Toc488615978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79" w:history="1">
            <w:r w:rsidR="00C05A06" w:rsidRPr="00DF7873">
              <w:rPr>
                <w:rStyle w:val="af"/>
                <w:noProof/>
              </w:rPr>
              <w:t>6.2.10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6- 10 PTP Slave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_Toc488615979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12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0" w:history="1">
            <w:r w:rsidR="00C05A06" w:rsidRPr="00DF7873">
              <w:rPr>
                <w:rStyle w:val="af"/>
                <w:noProof/>
              </w:rPr>
              <w:t>6.2.11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6- 12 NTP</w:t>
            </w:r>
            <w:r w:rsidR="00C05A06" w:rsidRPr="00DF7873">
              <w:rPr>
                <w:rStyle w:val="af"/>
                <w:noProof/>
              </w:rPr>
              <w:t>常用配置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_Toc488615980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1" w:history="1">
            <w:r w:rsidR="00C05A06" w:rsidRPr="00DF7873">
              <w:rPr>
                <w:rStyle w:val="af"/>
                <w:noProof/>
              </w:rPr>
              <w:t>6.2.12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6- 13 NTP MD5</w:t>
            </w:r>
            <w:r w:rsidR="00C05A06" w:rsidRPr="00DF7873">
              <w:rPr>
                <w:rStyle w:val="af"/>
                <w:noProof/>
              </w:rPr>
              <w:t>使能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_Toc488615981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2" w:history="1">
            <w:r w:rsidR="00C05A06" w:rsidRPr="00DF7873">
              <w:rPr>
                <w:rStyle w:val="af"/>
                <w:noProof/>
              </w:rPr>
              <w:t>6.2.13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6- 15 NTP</w:t>
            </w:r>
            <w:r w:rsidR="00C05A06" w:rsidRPr="00DF7873">
              <w:rPr>
                <w:rStyle w:val="af"/>
                <w:noProof/>
              </w:rPr>
              <w:t>黑名单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_Toc488615982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13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3" w:history="1">
            <w:r w:rsidR="00C05A06" w:rsidRPr="00DF7873">
              <w:rPr>
                <w:rStyle w:val="af"/>
                <w:noProof/>
              </w:rPr>
              <w:t>6.2.14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>6- 16 NTP</w:t>
            </w:r>
            <w:r w:rsidR="00C05A06" w:rsidRPr="00DF7873">
              <w:rPr>
                <w:rStyle w:val="af"/>
                <w:noProof/>
              </w:rPr>
              <w:t>白名单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_Toc488615983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C05A06" w:rsidRDefault="00933700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8615984" w:history="1">
            <w:r w:rsidR="00C05A06" w:rsidRPr="00DF7873">
              <w:rPr>
                <w:rStyle w:val="af"/>
                <w:noProof/>
              </w:rPr>
              <w:t>6.2.15</w:t>
            </w:r>
            <w:r w:rsidR="00C05A06">
              <w:rPr>
                <w:rFonts w:asciiTheme="minorHAnsi" w:hAnsiTheme="minorHAnsi"/>
                <w:noProof/>
                <w:sz w:val="21"/>
              </w:rPr>
              <w:tab/>
            </w:r>
            <w:r w:rsidR="00C05A06" w:rsidRPr="00DF7873">
              <w:rPr>
                <w:rStyle w:val="af"/>
                <w:noProof/>
              </w:rPr>
              <w:t>表</w:t>
            </w:r>
            <w:r w:rsidR="00C05A06" w:rsidRPr="00DF7873">
              <w:rPr>
                <w:rStyle w:val="af"/>
                <w:noProof/>
              </w:rPr>
              <w:t xml:space="preserve"> 6-17 struct Md5key</w:t>
            </w:r>
            <w:r w:rsidR="00C05A06" w:rsidRPr="00DF7873">
              <w:rPr>
                <w:rStyle w:val="af"/>
                <w:noProof/>
              </w:rPr>
              <w:t>定义</w:t>
            </w:r>
            <w:r w:rsidR="00C05A06">
              <w:rPr>
                <w:noProof/>
                <w:webHidden/>
              </w:rPr>
              <w:tab/>
            </w:r>
            <w:r w:rsidR="00C05A06">
              <w:rPr>
                <w:noProof/>
                <w:webHidden/>
              </w:rPr>
              <w:fldChar w:fldCharType="begin"/>
            </w:r>
            <w:r w:rsidR="00C05A06">
              <w:rPr>
                <w:noProof/>
                <w:webHidden/>
              </w:rPr>
              <w:instrText xml:space="preserve"> PAGEREF _Toc488615984 \h </w:instrText>
            </w:r>
            <w:r w:rsidR="00C05A06">
              <w:rPr>
                <w:noProof/>
                <w:webHidden/>
              </w:rPr>
            </w:r>
            <w:r w:rsidR="00C05A06">
              <w:rPr>
                <w:noProof/>
                <w:webHidden/>
              </w:rPr>
              <w:fldChar w:fldCharType="separate"/>
            </w:r>
            <w:r w:rsidR="00C05A06">
              <w:rPr>
                <w:noProof/>
                <w:webHidden/>
              </w:rPr>
              <w:t>14</w:t>
            </w:r>
            <w:r w:rsidR="00C05A06"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r>
        <w:br w:type="page"/>
      </w:r>
    </w:p>
    <w:p w:rsidR="003A08D3" w:rsidRDefault="00C2061F" w:rsidP="00C2061F">
      <w:pPr>
        <w:pStyle w:val="1"/>
      </w:pPr>
      <w:bookmarkStart w:id="2" w:name="_Toc488615949"/>
      <w:r>
        <w:rPr>
          <w:rFonts w:hint="eastAsia"/>
        </w:rPr>
        <w:t>概述</w:t>
      </w:r>
      <w:bookmarkEnd w:id="2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3" w:name="_Toc488615950"/>
      <w:r>
        <w:rPr>
          <w:rFonts w:hint="eastAsia"/>
        </w:rPr>
        <w:t>设计依据</w:t>
      </w:r>
      <w:bookmarkEnd w:id="3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4" w:name="_Toc488615951"/>
      <w:r>
        <w:rPr>
          <w:rFonts w:hint="eastAsia"/>
        </w:rPr>
        <w:t>通信协议</w:t>
      </w:r>
      <w:bookmarkEnd w:id="4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del w:id="5" w:author="黄飞" w:date="2017-07-31T09:17:00Z">
        <w:r w:rsidR="008806C3" w:rsidDel="00444E9D">
          <w:rPr>
            <w:rFonts w:hint="eastAsia"/>
          </w:rPr>
          <w:delText>使用</w:delText>
        </w:r>
      </w:del>
      <w:ins w:id="6" w:author="黄飞" w:date="2017-07-31T09:17:00Z">
        <w:r w:rsidR="00444E9D">
          <w:rPr>
            <w:rFonts w:hint="eastAsia"/>
          </w:rPr>
          <w:t>接收远程</w:t>
        </w:r>
      </w:ins>
      <w:r w:rsidR="008806C3">
        <w:rPr>
          <w:rFonts w:hint="eastAsia"/>
        </w:rPr>
        <w:t>端口号</w:t>
      </w:r>
      <w:r w:rsidR="000F1154">
        <w:rPr>
          <w:rFonts w:hint="eastAsia"/>
        </w:rPr>
        <w:t>：</w:t>
      </w:r>
      <w:r w:rsidR="008806C3">
        <w:rPr>
          <w:rFonts w:hint="eastAsia"/>
        </w:rPr>
        <w:t>20</w:t>
      </w:r>
      <w:r w:rsidR="00901CC4">
        <w:t>17</w:t>
      </w:r>
      <w:del w:id="7" w:author="黄飞" w:date="2017-07-31T09:17:00Z">
        <w:r w:rsidR="008806C3" w:rsidDel="00444E9D">
          <w:rPr>
            <w:rFonts w:hint="eastAsia"/>
          </w:rPr>
          <w:delText>0</w:delText>
        </w:r>
      </w:del>
      <w:ins w:id="8" w:author="黄飞" w:date="2017-07-31T09:17:00Z">
        <w:r w:rsidR="00444E9D">
          <w:rPr>
            <w:rFonts w:hint="eastAsia"/>
          </w:rPr>
          <w:t>1</w:t>
        </w:r>
        <w:r w:rsidR="00444E9D">
          <w:rPr>
            <w:rFonts w:hint="eastAsia"/>
          </w:rPr>
          <w:t>，服务接收端口为</w:t>
        </w:r>
        <w:r w:rsidR="00444E9D">
          <w:rPr>
            <w:rFonts w:hint="eastAsia"/>
          </w:rPr>
          <w:t>20170</w:t>
        </w:r>
      </w:ins>
    </w:p>
    <w:p w:rsidR="00AA2F13" w:rsidRDefault="00AA2F13" w:rsidP="00AA2F13">
      <w:pPr>
        <w:pStyle w:val="2"/>
      </w:pPr>
      <w:bookmarkStart w:id="9" w:name="_Toc488615952"/>
      <w:r>
        <w:rPr>
          <w:rFonts w:hint="eastAsia"/>
        </w:rPr>
        <w:t>通信机制</w:t>
      </w:r>
      <w:bookmarkEnd w:id="9"/>
    </w:p>
    <w:p w:rsidR="00211B36" w:rsidRDefault="00BD1367" w:rsidP="007064E0">
      <w:pPr>
        <w:pStyle w:val="3"/>
        <w:jc w:val="left"/>
      </w:pPr>
      <w:bookmarkStart w:id="10" w:name="_Toc488615953"/>
      <w:r>
        <w:rPr>
          <w:rFonts w:hint="eastAsia"/>
        </w:rPr>
        <w:t>数据交互</w:t>
      </w:r>
      <w:bookmarkEnd w:id="10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75pt;height:153.2pt" o:ole="">
            <v:imagedata r:id="rId8" o:title=""/>
          </v:shape>
          <o:OLEObject Type="Embed" ProgID="Visio.Drawing.11" ShapeID="_x0000_i1025" DrawAspect="Content" ObjectID="_1562997962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26" type="#_x0000_t75" style="width:202.75pt;height:153.2pt" o:ole="">
            <v:imagedata r:id="rId10" o:title=""/>
          </v:shape>
          <o:OLEObject Type="Embed" ProgID="Visio.Drawing.11" ShapeID="_x0000_i1026" DrawAspect="Content" ObjectID="_1562997963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27" type="#_x0000_t75" style="width:202.75pt;height:153.2pt" o:ole="">
            <v:imagedata r:id="rId12" o:title=""/>
          </v:shape>
          <o:OLEObject Type="Embed" ProgID="Visio.Drawing.11" ShapeID="_x0000_i1027" DrawAspect="Content" ObjectID="_1562997964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11" w:name="_Toc488615954"/>
      <w:r>
        <w:rPr>
          <w:rFonts w:hint="eastAsia"/>
        </w:rPr>
        <w:t>数据帧格式</w:t>
      </w:r>
      <w:bookmarkEnd w:id="11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12" w:name="_Toc488615955"/>
      <w:r>
        <w:rPr>
          <w:rFonts w:hint="eastAsia"/>
        </w:rPr>
        <w:t>数据通信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bookmarkEnd w:id="12"/>
    </w:p>
    <w:p w:rsidR="008806C3" w:rsidRDefault="009B00B1" w:rsidP="009B00B1">
      <w:pPr>
        <w:pStyle w:val="ac"/>
      </w:pPr>
      <w:bookmarkStart w:id="13" w:name="_Toc48861595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</w:t>
      </w:r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proofErr w:type="gramStart"/>
      <w:r w:rsidR="0091134E">
        <w:rPr>
          <w:rFonts w:hint="eastAsia"/>
        </w:rPr>
        <w:t>帧</w:t>
      </w:r>
      <w:proofErr w:type="gramEnd"/>
      <w:r w:rsidR="00213EC4">
        <w:rPr>
          <w:rFonts w:hint="eastAsia"/>
        </w:rPr>
        <w:t>结构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14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15" w:name="_Toc488615957"/>
      <w:bookmarkEnd w:id="1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2</w:t>
      </w:r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proofErr w:type="gramStart"/>
      <w:r w:rsidR="008D2227">
        <w:rPr>
          <w:rFonts w:hint="eastAsia"/>
        </w:rPr>
        <w:t>帧</w:t>
      </w:r>
      <w:proofErr w:type="gramEnd"/>
      <w:r w:rsidR="008D2227">
        <w:rPr>
          <w:rFonts w:hint="eastAsia"/>
        </w:rPr>
        <w:t>结构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16" w:name="_Toc48861595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3</w:t>
      </w:r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proofErr w:type="gramStart"/>
      <w:r w:rsidR="003E2A69">
        <w:rPr>
          <w:rFonts w:hint="eastAsia"/>
        </w:rPr>
        <w:t>帧</w:t>
      </w:r>
      <w:proofErr w:type="gramEnd"/>
      <w:r w:rsidR="003E2A69">
        <w:rPr>
          <w:rFonts w:hint="eastAsia"/>
        </w:rPr>
        <w:t>结构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17" w:name="_Toc4886159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4</w:t>
      </w:r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proofErr w:type="gramStart"/>
      <w:r w:rsidR="00E66E27">
        <w:rPr>
          <w:rFonts w:hint="eastAsia"/>
        </w:rPr>
        <w:t>帧</w:t>
      </w:r>
      <w:proofErr w:type="gramEnd"/>
      <w:r w:rsidR="00E66E27">
        <w:rPr>
          <w:rFonts w:hint="eastAsia"/>
        </w:rPr>
        <w:t>结构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335571" w:rsidTr="00AE61AF">
        <w:tc>
          <w:tcPr>
            <w:tcW w:w="1696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  <w:r w:rsidR="00E6799C">
              <w:rPr>
                <w:rFonts w:hint="eastAsia"/>
              </w:rPr>
              <w:t>（固定为</w:t>
            </w:r>
            <w:r w:rsidR="00E6799C">
              <w:rPr>
                <w:rFonts w:hint="eastAsia"/>
              </w:rPr>
              <w:t>0</w:t>
            </w:r>
            <w:r w:rsidR="00E6799C">
              <w:rPr>
                <w:rFonts w:hint="eastAsia"/>
              </w:rPr>
              <w:t>）</w:t>
            </w:r>
          </w:p>
        </w:tc>
      </w:tr>
      <w:tr w:rsidR="00335571" w:rsidTr="00AE61AF">
        <w:tc>
          <w:tcPr>
            <w:tcW w:w="1696" w:type="dxa"/>
          </w:tcPr>
          <w:p w:rsidR="00335571" w:rsidRDefault="00511B9A" w:rsidP="00335571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335571" w:rsidRDefault="00335571" w:rsidP="00335571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18" w:name="_Toc4886159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5</w:t>
      </w:r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proofErr w:type="gramStart"/>
      <w:r w:rsidR="00741E37">
        <w:rPr>
          <w:rFonts w:hint="eastAsia"/>
        </w:rPr>
        <w:t>帧</w:t>
      </w:r>
      <w:proofErr w:type="gramEnd"/>
      <w:r w:rsidR="00741E37">
        <w:rPr>
          <w:rFonts w:hint="eastAsia"/>
        </w:rPr>
        <w:t>结构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19" w:name="_Toc488615961"/>
      <w:r>
        <w:rPr>
          <w:rFonts w:hint="eastAsia"/>
        </w:rPr>
        <w:t>控制字</w:t>
      </w:r>
      <w:bookmarkEnd w:id="19"/>
    </w:p>
    <w:p w:rsidR="00BE7F60" w:rsidRPr="00BE7F60" w:rsidRDefault="00B71CC4" w:rsidP="00B71CC4">
      <w:pPr>
        <w:pStyle w:val="ac"/>
      </w:pPr>
      <w:bookmarkStart w:id="20" w:name="_Ref483120349"/>
      <w:bookmarkStart w:id="21" w:name="_Toc4886159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6</w:t>
      </w:r>
      <w:r>
        <w:fldChar w:fldCharType="end"/>
      </w:r>
      <w:bookmarkEnd w:id="20"/>
      <w:r>
        <w:t xml:space="preserve"> </w:t>
      </w:r>
      <w:r>
        <w:rPr>
          <w:rFonts w:hint="eastAsia"/>
        </w:rPr>
        <w:t>控制字段</w:t>
      </w:r>
      <w:bookmarkEnd w:id="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22" w:name="_Ref483120335"/>
      <w:bookmarkStart w:id="23" w:name="_Ref483515176"/>
      <w:bookmarkStart w:id="24" w:name="_Toc48861596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7</w:t>
      </w:r>
      <w:r>
        <w:fldChar w:fldCharType="end"/>
      </w:r>
      <w:bookmarkEnd w:id="22"/>
      <w:r w:rsidR="00346D9E">
        <w:t xml:space="preserve"> </w:t>
      </w:r>
      <w:r>
        <w:rPr>
          <w:rFonts w:hint="eastAsia"/>
        </w:rPr>
        <w:t>逻辑地址</w:t>
      </w:r>
      <w:bookmarkEnd w:id="23"/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25" w:name="_Ref483120356"/>
      <w:bookmarkStart w:id="26" w:name="_Toc48861596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8</w:t>
      </w:r>
      <w:r>
        <w:fldChar w:fldCharType="end"/>
      </w:r>
      <w:bookmarkEnd w:id="25"/>
      <w:r w:rsidR="00346D9E">
        <w:t xml:space="preserve"> </w:t>
      </w:r>
      <w:r>
        <w:rPr>
          <w:rFonts w:hint="eastAsia"/>
        </w:rPr>
        <w:t>盘类型</w:t>
      </w:r>
      <w:bookmarkEnd w:id="2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27" w:name="_Ref483122122"/>
      <w:bookmarkStart w:id="28" w:name="_Toc48861596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9</w:t>
      </w:r>
      <w:r>
        <w:fldChar w:fldCharType="end"/>
      </w:r>
      <w:bookmarkEnd w:id="27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proofErr w:type="gramStart"/>
            <w:r>
              <w:rPr>
                <w:rFonts w:hint="eastAsia"/>
              </w:rPr>
              <w:t>盘类型</w:t>
            </w:r>
            <w:proofErr w:type="gramEnd"/>
            <w:r>
              <w:rPr>
                <w:rFonts w:hint="eastAsia"/>
              </w:rPr>
              <w:t>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621C2B" w:rsidTr="00AE61AF">
        <w:tc>
          <w:tcPr>
            <w:tcW w:w="1696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621C2B" w:rsidRDefault="00621C2B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765" w:type="dxa"/>
          </w:tcPr>
          <w:p w:rsidR="00621C2B" w:rsidRDefault="009A6FC2" w:rsidP="00AE61AF">
            <w:pPr>
              <w:jc w:val="center"/>
            </w:pPr>
            <w:r>
              <w:rPr>
                <w:rFonts w:hint="eastAsia"/>
              </w:rPr>
              <w:t>命令</w:t>
            </w:r>
            <w:r w:rsidR="00621C2B">
              <w:rPr>
                <w:rFonts w:hint="eastAsia"/>
              </w:rPr>
              <w:t>不支持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29" w:name="_Toc488615966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29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proofErr w:type="spellStart"/>
      <w:proofErr w:type="gramStart"/>
      <w:r>
        <w:t>subcmd</w:t>
      </w:r>
      <w:proofErr w:type="spellEnd"/>
      <w:r w:rsidR="00071C0E">
        <w:t>(</w:t>
      </w:r>
      <w:proofErr w:type="gramEnd"/>
      <w:r w:rsidR="00071C0E">
        <w:t>2)</w:t>
      </w:r>
      <w:r>
        <w:rPr>
          <w:rFonts w:hint="eastAsia"/>
        </w:rPr>
        <w:t>&gt;</w:t>
      </w:r>
      <w:r w:rsidR="00E02AC6" w:rsidDel="00E02AC6">
        <w:t xml:space="preserve"> </w:t>
      </w:r>
      <w:r>
        <w:t>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subcmd</w:t>
      </w:r>
      <w:proofErr w:type="spellEnd"/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subport</w:t>
      </w:r>
      <w:proofErr w:type="spellEnd"/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30" w:name="_Toc488615967"/>
      <w:r>
        <w:rPr>
          <w:rFonts w:hint="eastAsia"/>
        </w:rPr>
        <w:t>命令列表</w:t>
      </w:r>
      <w:bookmarkEnd w:id="30"/>
    </w:p>
    <w:p w:rsidR="007F7C9E" w:rsidRPr="007F7C9E" w:rsidRDefault="007F7C9E" w:rsidP="007F7C9E">
      <w:pPr>
        <w:pStyle w:val="ac"/>
      </w:pPr>
      <w:bookmarkStart w:id="31" w:name="_Toc4886159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23121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31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proofErr w:type="spellStart"/>
            <w:r w:rsidRPr="003A37DA">
              <w:rPr>
                <w:rFonts w:hint="eastAsia"/>
                <w:bCs/>
                <w:color w:val="000000"/>
              </w:rPr>
              <w:t>cmd</w:t>
            </w:r>
            <w:proofErr w:type="spellEnd"/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C5B0F" w:rsidP="00D877C6">
            <w:r>
              <w:rPr>
                <w:rFonts w:hint="eastAsia"/>
              </w:rPr>
              <w:t>管理</w:t>
            </w:r>
            <w:r w:rsidR="00D877C6"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7D44D4" w:rsidRDefault="002F04E0" w:rsidP="00D877C6">
            <w:r>
              <w:rPr>
                <w:rFonts w:hint="eastAsia"/>
              </w:rPr>
              <w:t>网管通信的</w:t>
            </w:r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  <w:p w:rsidR="00D877C6" w:rsidRDefault="007D44D4" w:rsidP="00D877C6">
            <w:r>
              <w:rPr>
                <w:rFonts w:hint="eastAsia"/>
              </w:rPr>
              <w:t>（注意：网管网络修改地址下发之后，需下发设备重启命令，设备重启之后，才使用新设置的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地址）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t>0x006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C5B0F" w:rsidRDefault="00DC5B0F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网口地址设置和请求</w:t>
            </w:r>
          </w:p>
          <w:p w:rsidR="006E720E" w:rsidRPr="006E720E" w:rsidRDefault="006E720E" w:rsidP="00D877C6">
            <w:r>
              <w:rPr>
                <w:rFonts w:hint="eastAsia"/>
              </w:rPr>
              <w:t>（注意：改命令接收到以后，立即修改网络地址，不需要设备重启）</w:t>
            </w:r>
          </w:p>
        </w:tc>
      </w:tr>
      <w:tr w:rsidR="00DC5B0F" w:rsidTr="00D877C6">
        <w:tc>
          <w:tcPr>
            <w:tcW w:w="1129" w:type="dxa"/>
          </w:tcPr>
          <w:p w:rsidR="00DC5B0F" w:rsidRDefault="00DC5B0F" w:rsidP="00D877C6">
            <w:pPr>
              <w:jc w:val="center"/>
            </w:pPr>
            <w:r>
              <w:rPr>
                <w:rFonts w:hint="eastAsia"/>
              </w:rPr>
              <w:t>0x0007</w:t>
            </w:r>
          </w:p>
        </w:tc>
        <w:tc>
          <w:tcPr>
            <w:tcW w:w="2552" w:type="dxa"/>
          </w:tcPr>
          <w:p w:rsidR="00DC5B0F" w:rsidRDefault="00DD7451" w:rsidP="00D877C6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</w:t>
            </w:r>
          </w:p>
        </w:tc>
        <w:tc>
          <w:tcPr>
            <w:tcW w:w="1276" w:type="dxa"/>
          </w:tcPr>
          <w:p w:rsidR="00DC5B0F" w:rsidRDefault="004A70DA" w:rsidP="00D877C6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C5B0F" w:rsidRDefault="00DC5B0F" w:rsidP="00D877C6">
            <w:r>
              <w:rPr>
                <w:rFonts w:hint="eastAsia"/>
              </w:rPr>
              <w:t>REQ</w:t>
            </w:r>
          </w:p>
          <w:p w:rsidR="00DC5B0F" w:rsidRDefault="00DC5B0F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61A86" w:rsidRDefault="00DC5B0F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网口地址设置和请求</w:t>
            </w:r>
            <w:r w:rsidR="004A70DA">
              <w:rPr>
                <w:rFonts w:hint="eastAsia"/>
              </w:rPr>
              <w:t>，</w:t>
            </w:r>
            <w:r w:rsidR="006E720E">
              <w:rPr>
                <w:rFonts w:hint="eastAsia"/>
              </w:rPr>
              <w:t>（</w:t>
            </w:r>
          </w:p>
          <w:p w:rsidR="00DC5B0F" w:rsidRDefault="006E720E" w:rsidP="00D877C6">
            <w:r>
              <w:rPr>
                <w:rFonts w:hint="eastAsia"/>
              </w:rPr>
              <w:t>注意：改命令接收到以后，立即修改网络地址，不需要设备重启）</w:t>
            </w:r>
          </w:p>
        </w:tc>
      </w:tr>
      <w:tr w:rsidR="00DD7451" w:rsidTr="00D877C6">
        <w:tc>
          <w:tcPr>
            <w:tcW w:w="1129" w:type="dxa"/>
          </w:tcPr>
          <w:p w:rsidR="00DD7451" w:rsidRDefault="00DD7451" w:rsidP="00D877C6">
            <w:pPr>
              <w:jc w:val="center"/>
            </w:pPr>
            <w:r>
              <w:rPr>
                <w:rFonts w:hint="eastAsia"/>
              </w:rPr>
              <w:t>0x0008</w:t>
            </w:r>
          </w:p>
        </w:tc>
        <w:tc>
          <w:tcPr>
            <w:tcW w:w="2552" w:type="dxa"/>
          </w:tcPr>
          <w:p w:rsidR="00DD7451" w:rsidRDefault="007D44D4" w:rsidP="00D877C6">
            <w:r>
              <w:rPr>
                <w:rFonts w:hint="eastAsia"/>
              </w:rPr>
              <w:t>设置设备重启</w:t>
            </w:r>
          </w:p>
        </w:tc>
        <w:tc>
          <w:tcPr>
            <w:tcW w:w="1276" w:type="dxa"/>
          </w:tcPr>
          <w:p w:rsidR="00DD7451" w:rsidRDefault="00DD7451" w:rsidP="00D877C6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DD7451" w:rsidRDefault="007D44D4" w:rsidP="00D877C6">
            <w:r>
              <w:rPr>
                <w:rFonts w:hint="eastAsia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D7451" w:rsidRDefault="007D44D4" w:rsidP="00D877C6">
            <w:r>
              <w:rPr>
                <w:rFonts w:hint="eastAsia"/>
              </w:rPr>
              <w:t>设备接收到该命令之后，立即重启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F32805" w:rsidP="00D877C6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F32805" w:rsidRPr="003A37DA" w:rsidRDefault="00F32805" w:rsidP="00F32805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F32805" w:rsidRDefault="00F32805" w:rsidP="00F32805">
            <w:pPr>
              <w:rPr>
                <w:color w:val="000000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>
            <w:r>
              <w:rPr>
                <w:rFonts w:hint="eastAsia"/>
              </w:rPr>
              <w:t>不支持改命令的设置</w:t>
            </w:r>
          </w:p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</w:t>
            </w:r>
            <w:r>
              <w:t>x0022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  <w:tr w:rsidR="00F32805" w:rsidRPr="001F21FB" w:rsidTr="00D877C6">
        <w:tc>
          <w:tcPr>
            <w:tcW w:w="1129" w:type="dxa"/>
          </w:tcPr>
          <w:p w:rsidR="00F32805" w:rsidRDefault="00F32805" w:rsidP="00F32805">
            <w:pPr>
              <w:jc w:val="center"/>
            </w:pPr>
          </w:p>
          <w:p w:rsidR="00F32805" w:rsidRDefault="00F32805" w:rsidP="00F32805">
            <w:pPr>
              <w:jc w:val="center"/>
            </w:pPr>
            <w:r>
              <w:rPr>
                <w:rFonts w:hint="eastAsia"/>
              </w:rPr>
              <w:t>0x002</w:t>
            </w:r>
            <w:r>
              <w:t>3</w:t>
            </w:r>
          </w:p>
        </w:tc>
        <w:tc>
          <w:tcPr>
            <w:tcW w:w="2552" w:type="dxa"/>
          </w:tcPr>
          <w:p w:rsidR="00F32805" w:rsidRDefault="00F32805" w:rsidP="00F32805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F32805" w:rsidRDefault="00F32805" w:rsidP="00F32805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F32805" w:rsidRDefault="00F32805" w:rsidP="00F32805">
            <w:r>
              <w:rPr>
                <w:rFonts w:hint="eastAsia"/>
              </w:rPr>
              <w:t>REQ</w:t>
            </w:r>
          </w:p>
          <w:p w:rsidR="00F32805" w:rsidRDefault="00F32805" w:rsidP="00F32805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F32805" w:rsidRDefault="00F32805" w:rsidP="00F32805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32" w:name="_Toc488615969"/>
      <w:r>
        <w:rPr>
          <w:rFonts w:hint="eastAsia"/>
        </w:rPr>
        <w:t>结构定义</w:t>
      </w:r>
      <w:bookmarkEnd w:id="32"/>
    </w:p>
    <w:p w:rsidR="00C85F65" w:rsidRPr="00C85F65" w:rsidRDefault="00C85F65" w:rsidP="00C85F65">
      <w:pPr>
        <w:pStyle w:val="ac"/>
      </w:pPr>
      <w:bookmarkStart w:id="33" w:name="_Ref483136861"/>
      <w:bookmarkStart w:id="34" w:name="_Ref483136848"/>
      <w:bookmarkStart w:id="35" w:name="_Toc48861597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33"/>
      <w:r>
        <w:rPr>
          <w:rFonts w:hint="eastAsia"/>
        </w:rPr>
        <w:t>心跳包结构</w:t>
      </w:r>
      <w:bookmarkEnd w:id="34"/>
      <w:bookmarkEnd w:id="3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相位偏差</w:t>
            </w:r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36" w:name="_Ref483137019"/>
      <w:bookmarkStart w:id="37" w:name="_Toc48861597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36"/>
      <w:r>
        <w:t xml:space="preserve"> </w:t>
      </w:r>
      <w:r w:rsidR="00552F9E">
        <w:rPr>
          <w:rFonts w:hint="eastAsia"/>
        </w:rPr>
        <w:t>设备信息</w:t>
      </w:r>
      <w:bookmarkEnd w:id="3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盘类型</w:t>
            </w:r>
            <w:proofErr w:type="gramEnd"/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38" w:name="_Ref483137020"/>
      <w:bookmarkStart w:id="39" w:name="_Toc48861597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38"/>
      <w:r>
        <w:t xml:space="preserve"> </w:t>
      </w:r>
      <w:r w:rsidR="00A2631C">
        <w:rPr>
          <w:rFonts w:hint="eastAsia"/>
        </w:rPr>
        <w:t>网络地址</w:t>
      </w:r>
      <w:bookmarkEnd w:id="3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9"/>
        <w:gridCol w:w="1270"/>
        <w:gridCol w:w="3410"/>
        <w:gridCol w:w="2347"/>
      </w:tblGrid>
      <w:tr w:rsidR="00953723" w:rsidTr="00B54898">
        <w:tc>
          <w:tcPr>
            <w:tcW w:w="1269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410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4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B54898">
        <w:tc>
          <w:tcPr>
            <w:tcW w:w="1269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2347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B54898">
        <w:tc>
          <w:tcPr>
            <w:tcW w:w="1269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10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347" w:type="dxa"/>
          </w:tcPr>
          <w:p w:rsidR="000E2C71" w:rsidRDefault="00991A25" w:rsidP="000C42BA">
            <w:pPr>
              <w:jc w:val="left"/>
            </w:pPr>
            <w:r>
              <w:t xml:space="preserve">Char </w:t>
            </w:r>
            <w:proofErr w:type="gramStart"/>
            <w:r>
              <w:t>mac[</w:t>
            </w:r>
            <w:proofErr w:type="gramEnd"/>
            <w:r>
              <w:t>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40" w:name="_Ref483137021"/>
      <w:bookmarkStart w:id="41" w:name="_Toc48861597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40"/>
      <w:r>
        <w:t xml:space="preserve"> </w:t>
      </w:r>
      <w:r w:rsidR="00867351">
        <w:rPr>
          <w:rFonts w:hint="eastAsia"/>
        </w:rPr>
        <w:t>版本信息</w:t>
      </w:r>
      <w:bookmarkEnd w:id="4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proofErr w:type="spellStart"/>
            <w:r>
              <w:rPr>
                <w:rFonts w:hint="eastAsia"/>
              </w:rPr>
              <w:t>sVeriosn</w:t>
            </w:r>
            <w:proofErr w:type="spellEnd"/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</w:t>
            </w:r>
            <w:proofErr w:type="gramStart"/>
            <w:r>
              <w:t>0.01”S</w:t>
            </w:r>
            <w:r>
              <w:rPr>
                <w:rFonts w:hint="eastAsia"/>
              </w:rPr>
              <w:t>tring</w:t>
            </w:r>
            <w:proofErr w:type="gramEnd"/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proofErr w:type="spellStart"/>
            <w:r>
              <w:rPr>
                <w:rFonts w:hint="eastAsia"/>
              </w:rPr>
              <w:t>fVersion</w:t>
            </w:r>
            <w:proofErr w:type="spellEnd"/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42" w:name="_Ref483137022"/>
      <w:bookmarkStart w:id="43" w:name="_Toc48861597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42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4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44" w:name="_Ref483137023"/>
      <w:bookmarkStart w:id="45" w:name="_Toc48861597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44"/>
      <w:r>
        <w:t xml:space="preserve"> </w:t>
      </w:r>
      <w:r w:rsidR="00493666">
        <w:rPr>
          <w:rFonts w:hint="eastAsia"/>
        </w:rPr>
        <w:t>系统设置</w:t>
      </w:r>
      <w:bookmarkEnd w:id="4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9946D5" w:rsidP="00B51ED6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B67E1C" w:rsidRDefault="00B67E1C" w:rsidP="00AC6571"/>
    <w:p w:rsidR="004D01FA" w:rsidRDefault="00F2298F" w:rsidP="00F2298F">
      <w:pPr>
        <w:pStyle w:val="ac"/>
      </w:pPr>
      <w:bookmarkStart w:id="46" w:name="_Ref483137024"/>
      <w:bookmarkStart w:id="47" w:name="_Toc48861597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46"/>
      <w:r>
        <w:t xml:space="preserve"> </w:t>
      </w:r>
      <w:r w:rsidR="00D72F46">
        <w:rPr>
          <w:rFonts w:hint="eastAsia"/>
        </w:rPr>
        <w:t>PTP</w:t>
      </w:r>
      <w:proofErr w:type="gramStart"/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</w:t>
      </w:r>
      <w:proofErr w:type="gramEnd"/>
      <w:r w:rsidR="004D01FA">
        <w:rPr>
          <w:rFonts w:hint="eastAsia"/>
        </w:rPr>
        <w:t>全</w:t>
      </w:r>
      <w:bookmarkEnd w:id="4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3807"/>
        <w:gridCol w:w="1949"/>
      </w:tblGrid>
      <w:tr w:rsidR="00D72F46" w:rsidTr="00A4725C"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0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49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A4725C">
        <w:tc>
          <w:tcPr>
            <w:tcW w:w="1270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D72F46" w:rsidRDefault="002F17DA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49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49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49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A4725C">
        <w:tc>
          <w:tcPr>
            <w:tcW w:w="1270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49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A4725C">
        <w:tc>
          <w:tcPr>
            <w:tcW w:w="1270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0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49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A4725C">
        <w:tc>
          <w:tcPr>
            <w:tcW w:w="1270" w:type="dxa"/>
          </w:tcPr>
          <w:p w:rsidR="005C6F74" w:rsidRDefault="005C6F74" w:rsidP="000C42BA">
            <w:pPr>
              <w:jc w:val="center"/>
            </w:pPr>
          </w:p>
        </w:tc>
        <w:tc>
          <w:tcPr>
            <w:tcW w:w="1270" w:type="dxa"/>
          </w:tcPr>
          <w:p w:rsidR="005C6F74" w:rsidRDefault="005C6F74" w:rsidP="000C42BA">
            <w:pPr>
              <w:jc w:val="center"/>
            </w:pP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949" w:type="dxa"/>
          </w:tcPr>
          <w:p w:rsidR="005C6F74" w:rsidRDefault="005C6F74" w:rsidP="000C42BA">
            <w:pPr>
              <w:jc w:val="left"/>
            </w:pPr>
          </w:p>
        </w:tc>
      </w:tr>
      <w:tr w:rsidR="005C6F74" w:rsidTr="00A4725C">
        <w:tc>
          <w:tcPr>
            <w:tcW w:w="1270" w:type="dxa"/>
          </w:tcPr>
          <w:p w:rsidR="005C6F74" w:rsidRDefault="00A4725C" w:rsidP="000C42B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0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49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int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40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ServerIp</w:t>
            </w:r>
            <w:proofErr w:type="spellEnd"/>
            <w:r>
              <w:t>[</w:t>
            </w:r>
            <w:proofErr w:type="gramEnd"/>
            <w:r>
              <w:t>10]</w:t>
            </w:r>
          </w:p>
        </w:tc>
      </w:tr>
      <w:tr w:rsidR="00A4725C" w:rsidTr="00A4725C"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1270" w:type="dxa"/>
          </w:tcPr>
          <w:p w:rsidR="00A4725C" w:rsidRDefault="00A4725C" w:rsidP="00A4725C">
            <w:pPr>
              <w:jc w:val="center"/>
            </w:pPr>
            <w:r>
              <w:t>60</w:t>
            </w:r>
          </w:p>
        </w:tc>
        <w:tc>
          <w:tcPr>
            <w:tcW w:w="3807" w:type="dxa"/>
          </w:tcPr>
          <w:p w:rsidR="00A4725C" w:rsidRPr="005C6F74" w:rsidRDefault="00A4725C" w:rsidP="00A4725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49" w:type="dxa"/>
          </w:tcPr>
          <w:p w:rsidR="00A4725C" w:rsidRDefault="00A4725C" w:rsidP="00A4725C">
            <w:pPr>
              <w:jc w:val="left"/>
            </w:pPr>
            <w:r>
              <w:rPr>
                <w:rFonts w:hint="eastAsia"/>
              </w:rPr>
              <w:t>定义：</w:t>
            </w:r>
          </w:p>
          <w:p w:rsidR="00A4725C" w:rsidRDefault="00A4725C" w:rsidP="00A4725C">
            <w:pPr>
              <w:jc w:val="left"/>
            </w:pPr>
            <w:r>
              <w:t xml:space="preserve">char </w:t>
            </w:r>
            <w:proofErr w:type="spellStart"/>
            <w:proofErr w:type="gramStart"/>
            <w:r>
              <w:rPr>
                <w:rFonts w:hint="eastAsia"/>
              </w:rPr>
              <w:t>ServerMac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</w:t>
            </w:r>
            <w:r>
              <w:rPr>
                <w:rFonts w:hint="eastAsia"/>
              </w:rPr>
              <w:t>]</w:t>
            </w:r>
            <w:r>
              <w:t>[6]</w:t>
            </w:r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48" w:name="_Ref483137030"/>
      <w:bookmarkStart w:id="49" w:name="_Toc48861597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48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4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50" w:name="_Ref483137044"/>
      <w:bookmarkStart w:id="51" w:name="_Toc48861597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50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5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Del="00444E9D" w:rsidTr="000C42BA">
        <w:trPr>
          <w:del w:id="52" w:author="黄飞" w:date="2017-07-31T09:18:00Z"/>
        </w:trPr>
        <w:tc>
          <w:tcPr>
            <w:tcW w:w="1271" w:type="dxa"/>
          </w:tcPr>
          <w:p w:rsidR="0084695A" w:rsidDel="00444E9D" w:rsidRDefault="0084695A" w:rsidP="0084695A">
            <w:pPr>
              <w:jc w:val="center"/>
              <w:rPr>
                <w:del w:id="53" w:author="黄飞" w:date="2017-07-31T09:18:00Z"/>
              </w:rPr>
            </w:pPr>
            <w:del w:id="54" w:author="黄飞" w:date="2017-07-31T09:18:00Z">
              <w:r w:rsidDel="00444E9D">
                <w:rPr>
                  <w:rFonts w:hint="eastAsia"/>
                </w:rPr>
                <w:delText>4</w:delText>
              </w:r>
            </w:del>
          </w:p>
        </w:tc>
        <w:tc>
          <w:tcPr>
            <w:tcW w:w="1276" w:type="dxa"/>
          </w:tcPr>
          <w:p w:rsidR="0084695A" w:rsidDel="00444E9D" w:rsidRDefault="0084695A" w:rsidP="0084695A">
            <w:pPr>
              <w:jc w:val="center"/>
              <w:rPr>
                <w:del w:id="55" w:author="黄飞" w:date="2017-07-31T09:18:00Z"/>
              </w:rPr>
            </w:pPr>
            <w:del w:id="56" w:author="黄飞" w:date="2017-07-31T09:18:00Z">
              <w:r w:rsidDel="00444E9D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84695A" w:rsidRPr="005C6F74" w:rsidDel="00444E9D" w:rsidRDefault="0084695A" w:rsidP="0084695A">
            <w:pPr>
              <w:widowControl/>
              <w:jc w:val="center"/>
              <w:rPr>
                <w:del w:id="57" w:author="黄飞" w:date="2017-07-31T09:18:00Z"/>
                <w:rFonts w:ascii="等线" w:eastAsia="等线" w:hAnsi="等线"/>
                <w:color w:val="000000"/>
                <w:sz w:val="22"/>
              </w:rPr>
            </w:pPr>
            <w:del w:id="58" w:author="黄飞" w:date="2017-07-31T09:18:00Z">
              <w:r w:rsidRPr="005C6F74" w:rsidDel="00444E9D">
                <w:rPr>
                  <w:rFonts w:ascii="等线" w:eastAsia="等线" w:hAnsi="等线"/>
                  <w:color w:val="000000"/>
                  <w:sz w:val="22"/>
                </w:rPr>
                <w:delText>validServerNum</w:delText>
              </w:r>
            </w:del>
          </w:p>
        </w:tc>
        <w:tc>
          <w:tcPr>
            <w:tcW w:w="1922" w:type="dxa"/>
          </w:tcPr>
          <w:p w:rsidR="0084695A" w:rsidDel="00444E9D" w:rsidRDefault="0084695A" w:rsidP="0084695A">
            <w:pPr>
              <w:jc w:val="left"/>
              <w:rPr>
                <w:del w:id="59" w:author="黄飞" w:date="2017-07-31T09:18:00Z"/>
              </w:rPr>
            </w:pPr>
            <w:del w:id="60" w:author="黄飞" w:date="2017-07-31T09:18:00Z">
              <w:r w:rsidDel="00444E9D">
                <w:rPr>
                  <w:rFonts w:hint="eastAsia"/>
                </w:rPr>
                <w:delText>同上</w:delText>
              </w:r>
            </w:del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del w:id="61" w:author="黄飞" w:date="2017-07-31T09:18:00Z">
              <w:r w:rsidDel="00444E9D">
                <w:rPr>
                  <w:rFonts w:hint="eastAsia"/>
                </w:rPr>
                <w:delText>5</w:delText>
              </w:r>
            </w:del>
            <w:ins w:id="62" w:author="黄飞" w:date="2017-07-31T09:18:00Z">
              <w:r w:rsidR="00444E9D">
                <w:rPr>
                  <w:rFonts w:hint="eastAsia"/>
                </w:rPr>
                <w:t>4</w:t>
              </w:r>
            </w:ins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63" w:name="_Ref483137049"/>
      <w:bookmarkStart w:id="64" w:name="_Toc48861597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63"/>
      <w:r>
        <w:t xml:space="preserve"> </w:t>
      </w:r>
      <w:r w:rsidR="00624CBE">
        <w:rPr>
          <w:rFonts w:hint="eastAsia"/>
        </w:rPr>
        <w:t>PTP Slave</w:t>
      </w:r>
      <w:bookmarkEnd w:id="6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DB43B2" w:rsidP="000C42BA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DB43B2" w:rsidP="000C42BA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E02AC6" w:rsidTr="000C42BA">
        <w:tc>
          <w:tcPr>
            <w:tcW w:w="1271" w:type="dxa"/>
          </w:tcPr>
          <w:p w:rsidR="00E02AC6" w:rsidRDefault="00DB43B2" w:rsidP="00E02AC6">
            <w:pPr>
              <w:jc w:val="center"/>
            </w:pPr>
            <w:r>
              <w:t>50</w:t>
            </w:r>
          </w:p>
        </w:tc>
        <w:tc>
          <w:tcPr>
            <w:tcW w:w="1276" w:type="dxa"/>
          </w:tcPr>
          <w:p w:rsidR="00E02AC6" w:rsidRDefault="00E02AC6" w:rsidP="00E02AC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827" w:type="dxa"/>
          </w:tcPr>
          <w:p w:rsidR="00E02AC6" w:rsidRPr="005C6F74" w:rsidRDefault="00E02AC6" w:rsidP="00E02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10]</w:t>
            </w:r>
          </w:p>
        </w:tc>
        <w:tc>
          <w:tcPr>
            <w:tcW w:w="1922" w:type="dxa"/>
          </w:tcPr>
          <w:p w:rsidR="00E02AC6" w:rsidRDefault="00E02AC6" w:rsidP="00E02AC6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624CBE" w:rsidRDefault="00624CBE" w:rsidP="00AC6571"/>
    <w:p w:rsidR="007941E4" w:rsidRDefault="007941E4" w:rsidP="00AC6571"/>
    <w:p w:rsidR="00547238" w:rsidRDefault="00B9078E" w:rsidP="00B9078E">
      <w:pPr>
        <w:pStyle w:val="ac"/>
      </w:pPr>
      <w:bookmarkStart w:id="65" w:name="_Ref483137060"/>
      <w:bookmarkStart w:id="66" w:name="_Toc48861598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65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6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BroadCast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MutiCast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50C8F" w:rsidDel="00444E9D" w:rsidTr="005A610C">
        <w:trPr>
          <w:del w:id="67" w:author="黄飞" w:date="2017-07-31T09:18:00Z"/>
        </w:trPr>
        <w:tc>
          <w:tcPr>
            <w:tcW w:w="1271" w:type="dxa"/>
          </w:tcPr>
          <w:p w:rsidR="00450C8F" w:rsidDel="00444E9D" w:rsidRDefault="00B06030" w:rsidP="005A610C">
            <w:pPr>
              <w:jc w:val="center"/>
              <w:rPr>
                <w:del w:id="68" w:author="黄飞" w:date="2017-07-31T09:18:00Z"/>
              </w:rPr>
            </w:pPr>
            <w:del w:id="69" w:author="黄飞" w:date="2017-07-31T09:18:00Z">
              <w:r w:rsidDel="00444E9D">
                <w:delText>6</w:delText>
              </w:r>
            </w:del>
          </w:p>
        </w:tc>
        <w:tc>
          <w:tcPr>
            <w:tcW w:w="1276" w:type="dxa"/>
          </w:tcPr>
          <w:p w:rsidR="00450C8F" w:rsidDel="00444E9D" w:rsidRDefault="00450C8F" w:rsidP="005A610C">
            <w:pPr>
              <w:jc w:val="center"/>
              <w:rPr>
                <w:del w:id="70" w:author="黄飞" w:date="2017-07-31T09:18:00Z"/>
              </w:rPr>
            </w:pPr>
            <w:del w:id="71" w:author="黄飞" w:date="2017-07-31T09:18:00Z">
              <w:r w:rsidDel="00444E9D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450C8F" w:rsidDel="00444E9D" w:rsidRDefault="00450C8F" w:rsidP="005A610C">
            <w:pPr>
              <w:widowControl/>
              <w:jc w:val="center"/>
              <w:rPr>
                <w:del w:id="72" w:author="黄飞" w:date="2017-07-31T09:18:00Z"/>
                <w:rFonts w:ascii="等线" w:eastAsia="等线" w:hAnsi="等线"/>
                <w:color w:val="000000"/>
                <w:sz w:val="22"/>
              </w:rPr>
            </w:pPr>
            <w:del w:id="73" w:author="黄飞" w:date="2017-07-31T09:18:00Z">
              <w:r w:rsidDel="00444E9D">
                <w:rPr>
                  <w:rFonts w:ascii="等线" w:eastAsia="等线" w:hAnsi="等线" w:hint="eastAsia"/>
                  <w:color w:val="000000"/>
                  <w:sz w:val="22"/>
                </w:rPr>
                <w:delText>symmetricMode</w:delText>
              </w:r>
            </w:del>
          </w:p>
        </w:tc>
        <w:tc>
          <w:tcPr>
            <w:tcW w:w="1922" w:type="dxa"/>
          </w:tcPr>
          <w:p w:rsidR="00450C8F" w:rsidDel="00444E9D" w:rsidRDefault="00384826" w:rsidP="005A610C">
            <w:pPr>
              <w:jc w:val="left"/>
              <w:rPr>
                <w:del w:id="74" w:author="黄飞" w:date="2017-07-31T09:18:00Z"/>
              </w:rPr>
            </w:pPr>
            <w:del w:id="75" w:author="黄飞" w:date="2017-07-31T09:18:00Z">
              <w:r w:rsidDel="00444E9D">
                <w:rPr>
                  <w:rFonts w:hint="eastAsia"/>
                </w:rPr>
                <w:delText>0</w:delText>
              </w:r>
              <w:r w:rsidDel="00444E9D">
                <w:rPr>
                  <w:rFonts w:hint="eastAsia"/>
                </w:rPr>
                <w:delText>：</w:delText>
              </w:r>
              <w:r w:rsidDel="00444E9D">
                <w:rPr>
                  <w:rFonts w:hint="eastAsia"/>
                </w:rPr>
                <w:delText>disable</w:delText>
              </w:r>
            </w:del>
            <w:ins w:id="76" w:author="黄飞" w:date="2017-07-31T09:18:00Z">
              <w:r w:rsidR="00444E9D">
                <w:rPr>
                  <w:rFonts w:hint="eastAsia"/>
                </w:rPr>
                <w:t>（因为默认这个就开启的）</w:t>
              </w:r>
            </w:ins>
          </w:p>
          <w:p w:rsidR="00384826" w:rsidDel="00444E9D" w:rsidRDefault="00384826" w:rsidP="005A610C">
            <w:pPr>
              <w:jc w:val="left"/>
              <w:rPr>
                <w:del w:id="77" w:author="黄飞" w:date="2017-07-31T09:18:00Z"/>
              </w:rPr>
            </w:pPr>
            <w:del w:id="78" w:author="黄飞" w:date="2017-07-31T09:18:00Z">
              <w:r w:rsidDel="00444E9D">
                <w:delText>1</w:delText>
              </w:r>
              <w:r w:rsidDel="00444E9D">
                <w:rPr>
                  <w:rFonts w:hint="eastAsia"/>
                </w:rPr>
                <w:delText>：</w:delText>
              </w:r>
              <w:r w:rsidDel="00444E9D">
                <w:rPr>
                  <w:rFonts w:hint="eastAsia"/>
                </w:rPr>
                <w:delText>enable</w:delText>
              </w:r>
            </w:del>
          </w:p>
        </w:tc>
      </w:tr>
      <w:tr w:rsidR="004D5C16" w:rsidTr="005A610C">
        <w:tc>
          <w:tcPr>
            <w:tcW w:w="1271" w:type="dxa"/>
          </w:tcPr>
          <w:p w:rsidR="004D5C16" w:rsidRDefault="00C64BBB" w:rsidP="005A610C">
            <w:pPr>
              <w:jc w:val="center"/>
            </w:pPr>
            <w:del w:id="79" w:author="黄飞" w:date="2017-07-31T09:19:00Z">
              <w:r w:rsidDel="00444E9D">
                <w:rPr>
                  <w:rFonts w:hint="eastAsia"/>
                </w:rPr>
                <w:delText>8</w:delText>
              </w:r>
            </w:del>
            <w:ins w:id="80" w:author="黄飞" w:date="2017-07-31T09:19:00Z">
              <w:r w:rsidR="00444E9D">
                <w:rPr>
                  <w:rFonts w:hint="eastAsia"/>
                </w:rPr>
                <w:t>6</w:t>
              </w:r>
            </w:ins>
          </w:p>
        </w:tc>
        <w:tc>
          <w:tcPr>
            <w:tcW w:w="1276" w:type="dxa"/>
          </w:tcPr>
          <w:p w:rsidR="004D5C16" w:rsidRDefault="00651FE3" w:rsidP="005A610C">
            <w:pPr>
              <w:jc w:val="center"/>
            </w:pPr>
            <w:r>
              <w:rPr>
                <w:rFonts w:hint="eastAsia"/>
              </w:rPr>
              <w:t>1</w:t>
            </w:r>
            <w:r>
              <w:t>76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proofErr w:type="gramStart"/>
            <w:r>
              <w:rPr>
                <w:rFonts w:ascii="等线" w:eastAsia="等线" w:hAnsi="等线"/>
                <w:color w:val="000000"/>
                <w:sz w:val="22"/>
              </w:rPr>
              <w:t>key[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423338">
              <w:t xml:space="preserve">struct </w:t>
            </w:r>
            <w:r>
              <w:t>md5</w:t>
            </w:r>
            <w:proofErr w:type="gramStart"/>
            <w:r>
              <w:t>key[</w:t>
            </w:r>
            <w:proofErr w:type="gramEnd"/>
            <w:r>
              <w:t>8]</w:t>
            </w:r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81" w:name="_Ref483137064"/>
      <w:bookmarkStart w:id="82" w:name="_Toc48861598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81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8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A21161" w:rsidP="00B9078E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Del="00933700" w:rsidTr="005A610C">
        <w:trPr>
          <w:del w:id="83" w:author="黄飞" w:date="2017-07-31T09:19:00Z"/>
        </w:trPr>
        <w:tc>
          <w:tcPr>
            <w:tcW w:w="1271" w:type="dxa"/>
          </w:tcPr>
          <w:p w:rsidR="00B9078E" w:rsidDel="00933700" w:rsidRDefault="00A21161" w:rsidP="00B9078E">
            <w:pPr>
              <w:jc w:val="center"/>
              <w:rPr>
                <w:del w:id="84" w:author="黄飞" w:date="2017-07-31T09:19:00Z"/>
              </w:rPr>
            </w:pPr>
            <w:bookmarkStart w:id="85" w:name="_GoBack"/>
            <w:bookmarkEnd w:id="85"/>
            <w:del w:id="86" w:author="黄飞" w:date="2017-07-31T09:19:00Z">
              <w:r w:rsidDel="00933700">
                <w:delText>3</w:delText>
              </w:r>
            </w:del>
          </w:p>
        </w:tc>
        <w:tc>
          <w:tcPr>
            <w:tcW w:w="1276" w:type="dxa"/>
          </w:tcPr>
          <w:p w:rsidR="00B9078E" w:rsidDel="00933700" w:rsidRDefault="00B9078E" w:rsidP="00B9078E">
            <w:pPr>
              <w:jc w:val="center"/>
              <w:rPr>
                <w:del w:id="87" w:author="黄飞" w:date="2017-07-31T09:19:00Z"/>
              </w:rPr>
            </w:pPr>
            <w:del w:id="88" w:author="黄飞" w:date="2017-07-31T09:19:00Z">
              <w:r w:rsidDel="00933700">
                <w:rPr>
                  <w:rFonts w:hint="eastAsia"/>
                </w:rPr>
                <w:delText>1</w:delText>
              </w:r>
            </w:del>
          </w:p>
        </w:tc>
        <w:tc>
          <w:tcPr>
            <w:tcW w:w="3827" w:type="dxa"/>
          </w:tcPr>
          <w:p w:rsidR="00B9078E" w:rsidDel="00933700" w:rsidRDefault="00B9078E" w:rsidP="00B9078E">
            <w:pPr>
              <w:widowControl/>
              <w:jc w:val="center"/>
              <w:rPr>
                <w:del w:id="89" w:author="黄飞" w:date="2017-07-31T09:19:00Z"/>
                <w:rFonts w:ascii="等线" w:eastAsia="等线" w:hAnsi="等线"/>
                <w:color w:val="000000"/>
                <w:sz w:val="22"/>
              </w:rPr>
            </w:pPr>
            <w:del w:id="90" w:author="黄飞" w:date="2017-07-31T09:19:00Z">
              <w:r w:rsidDel="00933700">
                <w:rPr>
                  <w:rFonts w:ascii="等线" w:eastAsia="等线" w:hAnsi="等线" w:hint="eastAsia"/>
                  <w:color w:val="000000"/>
                  <w:sz w:val="22"/>
                </w:rPr>
                <w:delText>symmetricMode</w:delText>
              </w:r>
            </w:del>
          </w:p>
        </w:tc>
        <w:tc>
          <w:tcPr>
            <w:tcW w:w="1922" w:type="dxa"/>
          </w:tcPr>
          <w:p w:rsidR="00B9078E" w:rsidDel="00933700" w:rsidRDefault="00B9078E" w:rsidP="00B9078E">
            <w:pPr>
              <w:jc w:val="left"/>
              <w:rPr>
                <w:del w:id="91" w:author="黄飞" w:date="2017-07-31T09:19:00Z"/>
              </w:rPr>
            </w:pPr>
            <w:del w:id="92" w:author="黄飞" w:date="2017-07-31T09:19:00Z">
              <w:r w:rsidDel="00933700">
                <w:rPr>
                  <w:rFonts w:hint="eastAsia"/>
                </w:rPr>
                <w:delText>0</w:delText>
              </w:r>
              <w:r w:rsidDel="00933700">
                <w:rPr>
                  <w:rFonts w:hint="eastAsia"/>
                </w:rPr>
                <w:delText>：</w:delText>
              </w:r>
              <w:r w:rsidDel="00933700">
                <w:rPr>
                  <w:rFonts w:hint="eastAsia"/>
                </w:rPr>
                <w:delText>disable</w:delText>
              </w:r>
            </w:del>
          </w:p>
          <w:p w:rsidR="00B9078E" w:rsidDel="00933700" w:rsidRDefault="00B9078E" w:rsidP="00B9078E">
            <w:pPr>
              <w:jc w:val="left"/>
              <w:rPr>
                <w:del w:id="93" w:author="黄飞" w:date="2017-07-31T09:19:00Z"/>
              </w:rPr>
            </w:pPr>
            <w:del w:id="94" w:author="黄飞" w:date="2017-07-31T09:19:00Z">
              <w:r w:rsidDel="00933700">
                <w:delText>1</w:delText>
              </w:r>
              <w:r w:rsidDel="00933700">
                <w:rPr>
                  <w:rFonts w:hint="eastAsia"/>
                </w:rPr>
                <w:delText>：</w:delText>
              </w:r>
              <w:r w:rsidDel="00933700">
                <w:rPr>
                  <w:rFonts w:hint="eastAsia"/>
                </w:rPr>
                <w:delText>enable</w:delText>
              </w:r>
            </w:del>
          </w:p>
        </w:tc>
      </w:tr>
    </w:tbl>
    <w:p w:rsidR="00A25AF9" w:rsidRDefault="00A25AF9" w:rsidP="00AC6571"/>
    <w:p w:rsidR="00E35365" w:rsidRDefault="00850FB7" w:rsidP="00850FB7">
      <w:pPr>
        <w:pStyle w:val="ac"/>
      </w:pPr>
      <w:bookmarkStart w:id="95" w:name="_Ref483137936"/>
      <w:bookmarkStart w:id="96" w:name="_Toc48861598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95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9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2347B3" w:rsidRDefault="005944D8" w:rsidP="002347B3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5944D8" w:rsidRDefault="002347B3" w:rsidP="002347B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036266" w:rsidDel="00036266" w:rsidTr="007064E0">
        <w:tc>
          <w:tcPr>
            <w:tcW w:w="1271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36266" w:rsidDel="00036266" w:rsidRDefault="00100278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36266" w:rsidDel="00036266" w:rsidRDefault="00036266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</w:t>
            </w:r>
            <w:r w:rsidR="00E80814">
              <w:rPr>
                <w:rFonts w:ascii="等线" w:eastAsia="等线" w:hAnsi="等线" w:hint="eastAsia"/>
                <w:color w:val="000000"/>
                <w:sz w:val="22"/>
              </w:rPr>
              <w:t>地址#1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036266" w:rsidDel="00036266" w:rsidRDefault="00036266" w:rsidP="00970ED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 w:rsidR="005A0A39">
              <w:rPr>
                <w:rFonts w:hint="eastAsia"/>
              </w:rPr>
              <w:t>，表示该</w:t>
            </w:r>
            <w:proofErr w:type="spellStart"/>
            <w:r w:rsidR="005A0A39">
              <w:rPr>
                <w:rFonts w:hint="eastAsia"/>
              </w:rPr>
              <w:t>ip</w:t>
            </w:r>
            <w:proofErr w:type="spellEnd"/>
            <w:r w:rsidR="005A0A39">
              <w:rPr>
                <w:rFonts w:hint="eastAsia"/>
              </w:rPr>
              <w:t>是否有效</w:t>
            </w: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E80814" w:rsidRDefault="00100278" w:rsidP="00E808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黑名单地址#2有效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E80814" w:rsidTr="007064E0">
        <w:tc>
          <w:tcPr>
            <w:tcW w:w="1271" w:type="dxa"/>
          </w:tcPr>
          <w:p w:rsidR="00E80814" w:rsidRDefault="00EA758F" w:rsidP="00E8081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E80814" w:rsidRDefault="00E80814" w:rsidP="00E808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80814" w:rsidRDefault="00E80814" w:rsidP="00E8081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80814" w:rsidRDefault="00E80814" w:rsidP="00E80814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黑名单地址#3有效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EA758F" w:rsidP="009769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</w:p>
        </w:tc>
      </w:tr>
      <w:tr w:rsidR="0097693B" w:rsidTr="007064E0">
        <w:tc>
          <w:tcPr>
            <w:tcW w:w="1271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693B" w:rsidRDefault="0097693B" w:rsidP="0097693B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693B" w:rsidRDefault="0097693B" w:rsidP="0097693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693B" w:rsidRDefault="0097693B" w:rsidP="0097693B">
            <w:pPr>
              <w:jc w:val="left"/>
            </w:pPr>
            <w:r>
              <w:t>…</w:t>
            </w: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  <w:tr w:rsidR="00B11C7B" w:rsidTr="007064E0">
        <w:tc>
          <w:tcPr>
            <w:tcW w:w="1271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1276" w:type="dxa"/>
          </w:tcPr>
          <w:p w:rsidR="00B11C7B" w:rsidRDefault="00B11C7B" w:rsidP="00B11C7B">
            <w:pPr>
              <w:jc w:val="center"/>
            </w:pPr>
          </w:p>
        </w:tc>
        <w:tc>
          <w:tcPr>
            <w:tcW w:w="3827" w:type="dxa"/>
          </w:tcPr>
          <w:p w:rsidR="00B11C7B" w:rsidRDefault="00B11C7B" w:rsidP="00B11C7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B11C7B" w:rsidRDefault="00B11C7B" w:rsidP="00B11C7B">
            <w:pPr>
              <w:jc w:val="left"/>
            </w:pP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97" w:name="_Ref483137940"/>
      <w:bookmarkStart w:id="98" w:name="_Toc48861598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97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9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2347B3" w:rsidRDefault="00620096" w:rsidP="007064E0">
            <w:pPr>
              <w:jc w:val="left"/>
            </w:pPr>
            <w:r>
              <w:rPr>
                <w:rFonts w:hint="eastAsia"/>
              </w:rPr>
              <w:t>0</w:t>
            </w:r>
            <w:r w:rsidR="002347B3">
              <w:rPr>
                <w:rFonts w:hint="eastAsia"/>
              </w:rPr>
              <w:t>表示不使能</w:t>
            </w:r>
          </w:p>
          <w:p w:rsidR="00620096" w:rsidRDefault="002347B3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表示使能</w:t>
            </w:r>
          </w:p>
        </w:tc>
      </w:tr>
      <w:tr w:rsidR="002F5E8D" w:rsidDel="002F5E8D" w:rsidTr="007064E0">
        <w:tc>
          <w:tcPr>
            <w:tcW w:w="1271" w:type="dxa"/>
          </w:tcPr>
          <w:p w:rsidR="002F5E8D" w:rsidDel="002F5E8D" w:rsidRDefault="00E202C7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F5E8D" w:rsidDel="002F5E8D" w:rsidRDefault="00E202C7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5E8D" w:rsidDel="002F5E8D" w:rsidRDefault="002F5E8D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白名单地址#1有效</w:t>
            </w:r>
          </w:p>
        </w:tc>
        <w:tc>
          <w:tcPr>
            <w:tcW w:w="1922" w:type="dxa"/>
          </w:tcPr>
          <w:p w:rsidR="00C43D43" w:rsidRDefault="002F5E8D" w:rsidP="007064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C43D43">
              <w:rPr>
                <w:rFonts w:hint="eastAsia"/>
              </w:rPr>
              <w:t>有效</w:t>
            </w:r>
          </w:p>
          <w:p w:rsidR="002F5E8D" w:rsidDel="002F5E8D" w:rsidRDefault="002F5E8D" w:rsidP="007064E0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名单IP地址#1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名单子网掩码#</w:t>
            </w:r>
            <w:r w:rsidR="00620096"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白名单地址#2有效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白名单地址#3有效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</w:t>
            </w:r>
          </w:p>
          <w:p w:rsidR="00E202C7" w:rsidRDefault="00E202C7" w:rsidP="00E202C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表示无效</w:t>
            </w: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3537AD" w:rsidP="00E202C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</w:p>
        </w:tc>
      </w:tr>
      <w:tr w:rsidR="00E202C7" w:rsidTr="007064E0">
        <w:tc>
          <w:tcPr>
            <w:tcW w:w="1271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E202C7" w:rsidRDefault="00E202C7" w:rsidP="00E202C7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E202C7" w:rsidRDefault="00E202C7" w:rsidP="00E202C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E202C7" w:rsidRDefault="00E202C7" w:rsidP="00E202C7">
            <w:pPr>
              <w:jc w:val="left"/>
            </w:pPr>
            <w:r>
              <w:t>…</w:t>
            </w:r>
          </w:p>
        </w:tc>
      </w:tr>
      <w:tr w:rsidR="0048306D" w:rsidTr="007064E0">
        <w:tc>
          <w:tcPr>
            <w:tcW w:w="1271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有效</w:t>
            </w:r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</w:pPr>
          </w:p>
        </w:tc>
      </w:tr>
      <w:tr w:rsidR="0048306D" w:rsidTr="007064E0">
        <w:tc>
          <w:tcPr>
            <w:tcW w:w="1271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白名单IP地址#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</w:pPr>
          </w:p>
        </w:tc>
      </w:tr>
      <w:tr w:rsidR="0048306D" w:rsidTr="007064E0">
        <w:tc>
          <w:tcPr>
            <w:tcW w:w="1271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1276" w:type="dxa"/>
          </w:tcPr>
          <w:p w:rsidR="0048306D" w:rsidRDefault="0048306D" w:rsidP="0048306D">
            <w:pPr>
              <w:jc w:val="center"/>
            </w:pPr>
          </w:p>
        </w:tc>
        <w:tc>
          <w:tcPr>
            <w:tcW w:w="3827" w:type="dxa"/>
          </w:tcPr>
          <w:p w:rsidR="0048306D" w:rsidRDefault="0048306D" w:rsidP="004830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16</w:t>
            </w:r>
          </w:p>
        </w:tc>
        <w:tc>
          <w:tcPr>
            <w:tcW w:w="1922" w:type="dxa"/>
          </w:tcPr>
          <w:p w:rsidR="0048306D" w:rsidRDefault="0048306D" w:rsidP="0048306D">
            <w:pPr>
              <w:jc w:val="left"/>
            </w:pPr>
          </w:p>
        </w:tc>
      </w:tr>
    </w:tbl>
    <w:p w:rsidR="00620096" w:rsidRDefault="00620096" w:rsidP="00AC6571"/>
    <w:p w:rsidR="00723121" w:rsidRDefault="00723121" w:rsidP="00AC6571"/>
    <w:p w:rsidR="00723121" w:rsidRDefault="00723121" w:rsidP="00B54898">
      <w:pPr>
        <w:pStyle w:val="ac"/>
      </w:pPr>
      <w:bookmarkStart w:id="99" w:name="_Toc488615984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E513E3">
        <w:rPr>
          <w:rFonts w:hint="eastAsia"/>
        </w:rPr>
        <w:t>6-17</w:t>
      </w:r>
      <w:r w:rsidR="002A5189">
        <w:t xml:space="preserve"> </w:t>
      </w:r>
      <w:r w:rsidR="002A5189">
        <w:rPr>
          <w:rFonts w:hint="eastAsia"/>
        </w:rPr>
        <w:t>struct Md5key</w:t>
      </w:r>
      <w:r w:rsidR="00AF788E">
        <w:rPr>
          <w:rFonts w:hint="eastAsia"/>
        </w:rPr>
        <w:t>定义</w:t>
      </w:r>
      <w:bookmarkEnd w:id="9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23121" w:rsidTr="00100278">
        <w:tc>
          <w:tcPr>
            <w:tcW w:w="1271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23121" w:rsidRDefault="00723121" w:rsidP="00100278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key_valid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有效</w:t>
            </w:r>
          </w:p>
        </w:tc>
      </w:tr>
      <w:tr w:rsidR="00723121" w:rsidTr="00100278">
        <w:tc>
          <w:tcPr>
            <w:tcW w:w="1271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23121" w:rsidRDefault="009B6841" w:rsidP="0010027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9B6841">
              <w:rPr>
                <w:rFonts w:ascii="等线" w:eastAsia="等线" w:hAnsi="等线"/>
                <w:color w:val="000000"/>
                <w:sz w:val="22"/>
              </w:rPr>
              <w:t>key_length</w:t>
            </w:r>
            <w:proofErr w:type="spellEnd"/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长度</w:t>
            </w:r>
          </w:p>
        </w:tc>
      </w:tr>
      <w:tr w:rsidR="00723121" w:rsidTr="00100278">
        <w:tc>
          <w:tcPr>
            <w:tcW w:w="1271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23121" w:rsidRDefault="004A0AF5" w:rsidP="0010027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723121" w:rsidRDefault="009B6841" w:rsidP="00100278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 w:rsidRPr="009B6841">
              <w:rPr>
                <w:rFonts w:ascii="等线" w:eastAsia="等线" w:hAnsi="等线"/>
                <w:color w:val="000000"/>
                <w:sz w:val="22"/>
              </w:rPr>
              <w:t>key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proofErr w:type="gramEnd"/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723121" w:rsidRDefault="004A0AF5" w:rsidP="00100278">
            <w:pPr>
              <w:jc w:val="left"/>
            </w:pPr>
            <w:r>
              <w:rPr>
                <w:rFonts w:hint="eastAsia"/>
              </w:rPr>
              <w:t>key</w:t>
            </w:r>
            <w:r w:rsidR="00D828EC">
              <w:rPr>
                <w:rFonts w:hint="eastAsia"/>
              </w:rPr>
              <w:t>内容</w:t>
            </w:r>
          </w:p>
        </w:tc>
      </w:tr>
    </w:tbl>
    <w:p w:rsidR="00723121" w:rsidRPr="00AC6571" w:rsidRDefault="00723121" w:rsidP="00723121"/>
    <w:sectPr w:rsidR="00723121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161" w:rsidRDefault="00A21161" w:rsidP="002E51FF">
      <w:r>
        <w:separator/>
      </w:r>
    </w:p>
  </w:endnote>
  <w:endnote w:type="continuationSeparator" w:id="0">
    <w:p w:rsidR="00A21161" w:rsidRDefault="00A21161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161" w:rsidRDefault="00A21161" w:rsidP="002E51FF">
      <w:r>
        <w:separator/>
      </w:r>
    </w:p>
  </w:footnote>
  <w:footnote w:type="continuationSeparator" w:id="0">
    <w:p w:rsidR="00A21161" w:rsidRDefault="00A21161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161" w:rsidRDefault="00A21161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黄飞">
    <w15:presenceInfo w15:providerId="None" w15:userId="黄飞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36266"/>
    <w:rsid w:val="00043DC1"/>
    <w:rsid w:val="0006517B"/>
    <w:rsid w:val="00071C0E"/>
    <w:rsid w:val="00097E16"/>
    <w:rsid w:val="000A428C"/>
    <w:rsid w:val="000A4C1B"/>
    <w:rsid w:val="000C3386"/>
    <w:rsid w:val="000C42BA"/>
    <w:rsid w:val="000C65DF"/>
    <w:rsid w:val="000E16F6"/>
    <w:rsid w:val="000E2C71"/>
    <w:rsid w:val="000F1154"/>
    <w:rsid w:val="00100278"/>
    <w:rsid w:val="00102142"/>
    <w:rsid w:val="00111C30"/>
    <w:rsid w:val="00114FE6"/>
    <w:rsid w:val="00117C9E"/>
    <w:rsid w:val="001315DE"/>
    <w:rsid w:val="001350FB"/>
    <w:rsid w:val="00136D90"/>
    <w:rsid w:val="0014510C"/>
    <w:rsid w:val="001506BA"/>
    <w:rsid w:val="001539ED"/>
    <w:rsid w:val="00155FC2"/>
    <w:rsid w:val="00162C9D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201152"/>
    <w:rsid w:val="002066C0"/>
    <w:rsid w:val="00211B36"/>
    <w:rsid w:val="00213EC4"/>
    <w:rsid w:val="0021796C"/>
    <w:rsid w:val="00227705"/>
    <w:rsid w:val="002347B3"/>
    <w:rsid w:val="002507E7"/>
    <w:rsid w:val="002532D5"/>
    <w:rsid w:val="002709D3"/>
    <w:rsid w:val="002950EC"/>
    <w:rsid w:val="00296064"/>
    <w:rsid w:val="002A5189"/>
    <w:rsid w:val="002A6D2A"/>
    <w:rsid w:val="002D580A"/>
    <w:rsid w:val="002E51FF"/>
    <w:rsid w:val="002E5267"/>
    <w:rsid w:val="002F04E0"/>
    <w:rsid w:val="002F17DA"/>
    <w:rsid w:val="002F5E8D"/>
    <w:rsid w:val="0031278B"/>
    <w:rsid w:val="00323053"/>
    <w:rsid w:val="00335571"/>
    <w:rsid w:val="00345205"/>
    <w:rsid w:val="00346D9E"/>
    <w:rsid w:val="003537AD"/>
    <w:rsid w:val="00361509"/>
    <w:rsid w:val="00361AEF"/>
    <w:rsid w:val="0036223A"/>
    <w:rsid w:val="00370393"/>
    <w:rsid w:val="00384826"/>
    <w:rsid w:val="00394C4B"/>
    <w:rsid w:val="003A08D3"/>
    <w:rsid w:val="003A1259"/>
    <w:rsid w:val="003B1BB3"/>
    <w:rsid w:val="003B4508"/>
    <w:rsid w:val="003C45E1"/>
    <w:rsid w:val="003E2A69"/>
    <w:rsid w:val="003E3C7F"/>
    <w:rsid w:val="003E5C32"/>
    <w:rsid w:val="003F3224"/>
    <w:rsid w:val="003F6682"/>
    <w:rsid w:val="0040272D"/>
    <w:rsid w:val="00420FA5"/>
    <w:rsid w:val="004224F8"/>
    <w:rsid w:val="00423338"/>
    <w:rsid w:val="004246CB"/>
    <w:rsid w:val="0043334B"/>
    <w:rsid w:val="004356D7"/>
    <w:rsid w:val="00444E9D"/>
    <w:rsid w:val="00446427"/>
    <w:rsid w:val="00447A64"/>
    <w:rsid w:val="00450C8F"/>
    <w:rsid w:val="00466C3A"/>
    <w:rsid w:val="00480479"/>
    <w:rsid w:val="00482C73"/>
    <w:rsid w:val="0048306D"/>
    <w:rsid w:val="00484B8D"/>
    <w:rsid w:val="0049250F"/>
    <w:rsid w:val="00493666"/>
    <w:rsid w:val="00495277"/>
    <w:rsid w:val="004A0AF5"/>
    <w:rsid w:val="004A70DA"/>
    <w:rsid w:val="004D01FA"/>
    <w:rsid w:val="004D5C16"/>
    <w:rsid w:val="004D69CD"/>
    <w:rsid w:val="00510F8F"/>
    <w:rsid w:val="00511B9A"/>
    <w:rsid w:val="00527FEF"/>
    <w:rsid w:val="00547238"/>
    <w:rsid w:val="00552F9E"/>
    <w:rsid w:val="00563970"/>
    <w:rsid w:val="00591386"/>
    <w:rsid w:val="005944D8"/>
    <w:rsid w:val="005A0A39"/>
    <w:rsid w:val="005A10CC"/>
    <w:rsid w:val="005A2E57"/>
    <w:rsid w:val="005A610C"/>
    <w:rsid w:val="005B4A29"/>
    <w:rsid w:val="005C3877"/>
    <w:rsid w:val="005C3EB9"/>
    <w:rsid w:val="005C6F74"/>
    <w:rsid w:val="005D4A44"/>
    <w:rsid w:val="005E0DB4"/>
    <w:rsid w:val="005F2FC8"/>
    <w:rsid w:val="0060436D"/>
    <w:rsid w:val="00607427"/>
    <w:rsid w:val="00620096"/>
    <w:rsid w:val="00621C2B"/>
    <w:rsid w:val="00624CBE"/>
    <w:rsid w:val="006344A9"/>
    <w:rsid w:val="006477F6"/>
    <w:rsid w:val="00651FE3"/>
    <w:rsid w:val="00657DE4"/>
    <w:rsid w:val="00661A86"/>
    <w:rsid w:val="006678A1"/>
    <w:rsid w:val="006721D0"/>
    <w:rsid w:val="00681D45"/>
    <w:rsid w:val="0068742A"/>
    <w:rsid w:val="006A2CE6"/>
    <w:rsid w:val="006B34C6"/>
    <w:rsid w:val="006C2831"/>
    <w:rsid w:val="006D399C"/>
    <w:rsid w:val="006D6958"/>
    <w:rsid w:val="006D707C"/>
    <w:rsid w:val="006E1680"/>
    <w:rsid w:val="006E720E"/>
    <w:rsid w:val="006F0261"/>
    <w:rsid w:val="007012BF"/>
    <w:rsid w:val="007064E0"/>
    <w:rsid w:val="0071377F"/>
    <w:rsid w:val="007212A2"/>
    <w:rsid w:val="00723121"/>
    <w:rsid w:val="00727F67"/>
    <w:rsid w:val="00741E37"/>
    <w:rsid w:val="0075504F"/>
    <w:rsid w:val="00761DE5"/>
    <w:rsid w:val="00770935"/>
    <w:rsid w:val="00786B73"/>
    <w:rsid w:val="007941E4"/>
    <w:rsid w:val="0079778F"/>
    <w:rsid w:val="007C07F0"/>
    <w:rsid w:val="007D44D4"/>
    <w:rsid w:val="007E2080"/>
    <w:rsid w:val="007F7C9E"/>
    <w:rsid w:val="008053F9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56280"/>
    <w:rsid w:val="00865DF2"/>
    <w:rsid w:val="00867351"/>
    <w:rsid w:val="00870FE1"/>
    <w:rsid w:val="00871DA8"/>
    <w:rsid w:val="008806C3"/>
    <w:rsid w:val="00887CFA"/>
    <w:rsid w:val="008C434C"/>
    <w:rsid w:val="008D2227"/>
    <w:rsid w:val="008D27B3"/>
    <w:rsid w:val="008D5B40"/>
    <w:rsid w:val="008E59E8"/>
    <w:rsid w:val="008F32E3"/>
    <w:rsid w:val="008F4CB4"/>
    <w:rsid w:val="00901CC4"/>
    <w:rsid w:val="0091134E"/>
    <w:rsid w:val="00914FD5"/>
    <w:rsid w:val="00923E05"/>
    <w:rsid w:val="00925ECE"/>
    <w:rsid w:val="009272AC"/>
    <w:rsid w:val="00930C02"/>
    <w:rsid w:val="00932C4E"/>
    <w:rsid w:val="00933700"/>
    <w:rsid w:val="00935DE6"/>
    <w:rsid w:val="00941C50"/>
    <w:rsid w:val="00953723"/>
    <w:rsid w:val="009665F5"/>
    <w:rsid w:val="00970ED7"/>
    <w:rsid w:val="0097693B"/>
    <w:rsid w:val="00991A25"/>
    <w:rsid w:val="009946D5"/>
    <w:rsid w:val="009A45FD"/>
    <w:rsid w:val="009A6FC2"/>
    <w:rsid w:val="009B00B1"/>
    <w:rsid w:val="009B6841"/>
    <w:rsid w:val="009C1688"/>
    <w:rsid w:val="009E1604"/>
    <w:rsid w:val="00A10E61"/>
    <w:rsid w:val="00A16BF6"/>
    <w:rsid w:val="00A21161"/>
    <w:rsid w:val="00A25AF9"/>
    <w:rsid w:val="00A2631C"/>
    <w:rsid w:val="00A33800"/>
    <w:rsid w:val="00A4067D"/>
    <w:rsid w:val="00A4100A"/>
    <w:rsid w:val="00A448F3"/>
    <w:rsid w:val="00A4725C"/>
    <w:rsid w:val="00A50539"/>
    <w:rsid w:val="00A86FE4"/>
    <w:rsid w:val="00AA2F13"/>
    <w:rsid w:val="00AC6571"/>
    <w:rsid w:val="00AD7097"/>
    <w:rsid w:val="00AE61AF"/>
    <w:rsid w:val="00AF4BCF"/>
    <w:rsid w:val="00AF788E"/>
    <w:rsid w:val="00B02797"/>
    <w:rsid w:val="00B06030"/>
    <w:rsid w:val="00B11C7B"/>
    <w:rsid w:val="00B11DEC"/>
    <w:rsid w:val="00B123B4"/>
    <w:rsid w:val="00B27285"/>
    <w:rsid w:val="00B47B2F"/>
    <w:rsid w:val="00B51ED6"/>
    <w:rsid w:val="00B54898"/>
    <w:rsid w:val="00B67E1C"/>
    <w:rsid w:val="00B71CC4"/>
    <w:rsid w:val="00B72853"/>
    <w:rsid w:val="00B81960"/>
    <w:rsid w:val="00B9078E"/>
    <w:rsid w:val="00BA09EB"/>
    <w:rsid w:val="00BA3551"/>
    <w:rsid w:val="00BB32A3"/>
    <w:rsid w:val="00BD1367"/>
    <w:rsid w:val="00BE0BD6"/>
    <w:rsid w:val="00BE7F60"/>
    <w:rsid w:val="00C02D22"/>
    <w:rsid w:val="00C05A06"/>
    <w:rsid w:val="00C06627"/>
    <w:rsid w:val="00C11BF8"/>
    <w:rsid w:val="00C2061F"/>
    <w:rsid w:val="00C256D1"/>
    <w:rsid w:val="00C31091"/>
    <w:rsid w:val="00C42365"/>
    <w:rsid w:val="00C43D43"/>
    <w:rsid w:val="00C47DB5"/>
    <w:rsid w:val="00C512E0"/>
    <w:rsid w:val="00C64BBB"/>
    <w:rsid w:val="00C7727F"/>
    <w:rsid w:val="00C85F65"/>
    <w:rsid w:val="00C94801"/>
    <w:rsid w:val="00CA6F99"/>
    <w:rsid w:val="00CB6646"/>
    <w:rsid w:val="00CE499E"/>
    <w:rsid w:val="00D0098B"/>
    <w:rsid w:val="00D20D52"/>
    <w:rsid w:val="00D22277"/>
    <w:rsid w:val="00D24CF7"/>
    <w:rsid w:val="00D33A42"/>
    <w:rsid w:val="00D503E3"/>
    <w:rsid w:val="00D53CB8"/>
    <w:rsid w:val="00D617EB"/>
    <w:rsid w:val="00D72F46"/>
    <w:rsid w:val="00D828EC"/>
    <w:rsid w:val="00D853FB"/>
    <w:rsid w:val="00D877C6"/>
    <w:rsid w:val="00D97779"/>
    <w:rsid w:val="00DA7F65"/>
    <w:rsid w:val="00DB43B2"/>
    <w:rsid w:val="00DC5B0F"/>
    <w:rsid w:val="00DD7451"/>
    <w:rsid w:val="00DE2390"/>
    <w:rsid w:val="00DE248F"/>
    <w:rsid w:val="00DE2B9E"/>
    <w:rsid w:val="00DE43F4"/>
    <w:rsid w:val="00DF0C89"/>
    <w:rsid w:val="00DF4D85"/>
    <w:rsid w:val="00DF61A7"/>
    <w:rsid w:val="00E02AC6"/>
    <w:rsid w:val="00E202C7"/>
    <w:rsid w:val="00E24AF8"/>
    <w:rsid w:val="00E34F2C"/>
    <w:rsid w:val="00E35365"/>
    <w:rsid w:val="00E513E3"/>
    <w:rsid w:val="00E573B3"/>
    <w:rsid w:val="00E6445E"/>
    <w:rsid w:val="00E66E27"/>
    <w:rsid w:val="00E6799C"/>
    <w:rsid w:val="00E80814"/>
    <w:rsid w:val="00E8397B"/>
    <w:rsid w:val="00EA758F"/>
    <w:rsid w:val="00EB2C6C"/>
    <w:rsid w:val="00EC4FAC"/>
    <w:rsid w:val="00EC7A88"/>
    <w:rsid w:val="00F04817"/>
    <w:rsid w:val="00F20299"/>
    <w:rsid w:val="00F2298F"/>
    <w:rsid w:val="00F23EA6"/>
    <w:rsid w:val="00F32805"/>
    <w:rsid w:val="00F35579"/>
    <w:rsid w:val="00F426CA"/>
    <w:rsid w:val="00F53F19"/>
    <w:rsid w:val="00F601DD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73283AE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  <w:style w:type="character" w:styleId="af0">
    <w:name w:val="Emphasis"/>
    <w:basedOn w:val="a0"/>
    <w:uiPriority w:val="20"/>
    <w:qFormat/>
    <w:rsid w:val="00761DE5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14510C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4510C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4510C"/>
    <w:rPr>
      <w:rFonts w:ascii="Times New Roman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510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4510C"/>
    <w:rPr>
      <w:rFonts w:ascii="Times New Roman" w:hAnsi="Times New Roman"/>
      <w:b/>
      <w:bCs/>
      <w:sz w:val="24"/>
    </w:rPr>
  </w:style>
  <w:style w:type="paragraph" w:styleId="af6">
    <w:name w:val="Balloon Text"/>
    <w:basedOn w:val="a"/>
    <w:link w:val="af7"/>
    <w:uiPriority w:val="99"/>
    <w:semiHidden/>
    <w:unhideWhenUsed/>
    <w:rsid w:val="0014510C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4510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2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E0BD5-D8B6-45C7-A013-3BFD2C03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15</Pages>
  <Words>1608</Words>
  <Characters>9170</Characters>
  <Application>Microsoft Office Word</Application>
  <DocSecurity>0</DocSecurity>
  <Lines>76</Lines>
  <Paragraphs>21</Paragraphs>
  <ScaleCrop>false</ScaleCrop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黄飞</cp:lastModifiedBy>
  <cp:revision>285</cp:revision>
  <dcterms:created xsi:type="dcterms:W3CDTF">2017-05-20T07:22:00Z</dcterms:created>
  <dcterms:modified xsi:type="dcterms:W3CDTF">2017-07-31T01:20:00Z</dcterms:modified>
</cp:coreProperties>
</file>