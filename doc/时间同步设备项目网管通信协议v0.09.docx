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FF" w:rsidRPr="00761DE5" w:rsidRDefault="002E51FF" w:rsidP="001C6D53">
      <w:pPr>
        <w:rPr>
          <w:rStyle w:val="ac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1946AF" w:rsidRDefault="002E51FF" w:rsidP="006B1C7F">
      <w:pPr>
        <w:jc w:val="center"/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6B1C7F">
        <w:rPr>
          <w:rFonts w:hint="eastAsia"/>
          <w:sz w:val="36"/>
          <w:szCs w:val="36"/>
        </w:rPr>
        <w:t>9</w:t>
      </w:r>
      <w:r w:rsidR="001946AF"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42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 w:rsidRPr="00742D17">
            <w:fldChar w:fldCharType="begin"/>
          </w:r>
          <w:r w:rsidR="007F7C9E">
            <w:instrText xml:space="preserve"> TOC \o "1-3" \h \z \u </w:instrText>
          </w:r>
          <w:r w:rsidRPr="00742D17">
            <w:fldChar w:fldCharType="separate"/>
          </w:r>
          <w:hyperlink w:anchor="_Toc488615949" w:history="1">
            <w:r w:rsidR="00C05A06" w:rsidRPr="00DF7873">
              <w:rPr>
                <w:rStyle w:val="ab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b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b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b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b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b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b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b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1 REQ</w:t>
            </w:r>
            <w:r w:rsidR="00C05A06" w:rsidRPr="00DF7873">
              <w:rPr>
                <w:rStyle w:val="ab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b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2 DATA</w:t>
            </w:r>
            <w:r w:rsidR="00C05A06" w:rsidRPr="00DF7873">
              <w:rPr>
                <w:rStyle w:val="ab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b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3 SET</w:t>
            </w:r>
            <w:r w:rsidR="00C05A06" w:rsidRPr="00DF7873">
              <w:rPr>
                <w:rStyle w:val="ab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b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4 ACK</w:t>
            </w:r>
            <w:r w:rsidR="00C05A06" w:rsidRPr="00DF7873">
              <w:rPr>
                <w:rStyle w:val="ab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b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5 NAK</w:t>
            </w:r>
            <w:r w:rsidR="00C05A06" w:rsidRPr="00DF7873">
              <w:rPr>
                <w:rStyle w:val="ab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b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b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6 </w:t>
            </w:r>
            <w:r w:rsidR="00C05A06" w:rsidRPr="00DF7873">
              <w:rPr>
                <w:rStyle w:val="ab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b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7 </w:t>
            </w:r>
            <w:r w:rsidR="00C05A06" w:rsidRPr="00DF7873">
              <w:rPr>
                <w:rStyle w:val="ab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b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8 </w:t>
            </w:r>
            <w:r w:rsidR="00C05A06" w:rsidRPr="00DF7873">
              <w:rPr>
                <w:rStyle w:val="ab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b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b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Payload</w:t>
            </w:r>
            <w:r w:rsidR="00C05A06" w:rsidRPr="00DF7873">
              <w:rPr>
                <w:rStyle w:val="ab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b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b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10 </w:t>
            </w:r>
            <w:r w:rsidR="00C05A06" w:rsidRPr="00DF7873">
              <w:rPr>
                <w:rStyle w:val="ab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b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b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6- 1</w:t>
            </w:r>
            <w:r w:rsidR="00C05A06" w:rsidRPr="00DF7873">
              <w:rPr>
                <w:rStyle w:val="ab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b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6- 2 </w:t>
            </w:r>
            <w:r w:rsidR="00C05A06" w:rsidRPr="00DF7873">
              <w:rPr>
                <w:rStyle w:val="ab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b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6- 3 </w:t>
            </w:r>
            <w:r w:rsidR="00C05A06" w:rsidRPr="00DF7873">
              <w:rPr>
                <w:rStyle w:val="ab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b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6- 4 </w:t>
            </w:r>
            <w:r w:rsidR="00C05A06" w:rsidRPr="00DF7873">
              <w:rPr>
                <w:rStyle w:val="ab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b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6- 5 GPS </w:t>
            </w:r>
            <w:r w:rsidR="00C05A06" w:rsidRPr="00DF7873">
              <w:rPr>
                <w:rStyle w:val="ab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b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6- 6 </w:t>
            </w:r>
            <w:r w:rsidR="00C05A06" w:rsidRPr="00DF7873">
              <w:rPr>
                <w:rStyle w:val="ab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b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6- 7 PTP</w:t>
            </w:r>
            <w:r w:rsidR="00C05A06" w:rsidRPr="00DF7873">
              <w:rPr>
                <w:rStyle w:val="ab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b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6- 8 PTP</w:t>
            </w:r>
            <w:r w:rsidR="00C05A06" w:rsidRPr="00DF7873">
              <w:rPr>
                <w:rStyle w:val="ab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b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b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b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6- 12 NTP</w:t>
            </w:r>
            <w:r w:rsidR="00C05A06" w:rsidRPr="00DF7873">
              <w:rPr>
                <w:rStyle w:val="ab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b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6- 13 NTP MD5</w:t>
            </w:r>
            <w:r w:rsidR="00C05A06" w:rsidRPr="00DF7873">
              <w:rPr>
                <w:rStyle w:val="ab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b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6- 15 NTP</w:t>
            </w:r>
            <w:r w:rsidR="00C05A06" w:rsidRPr="00DF7873">
              <w:rPr>
                <w:rStyle w:val="ab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b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>6- 16 NTP</w:t>
            </w:r>
            <w:r w:rsidR="00C05A06" w:rsidRPr="00DF7873">
              <w:rPr>
                <w:rStyle w:val="ab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06" w:rsidRDefault="00742D17">
          <w:pPr>
            <w:pStyle w:val="30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b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b"/>
                <w:noProof/>
              </w:rPr>
              <w:t>表</w:t>
            </w:r>
            <w:r w:rsidR="00C05A06" w:rsidRPr="00DF7873">
              <w:rPr>
                <w:rStyle w:val="ab"/>
                <w:noProof/>
              </w:rPr>
              <w:t xml:space="preserve"> 6-17 struct Md5key</w:t>
            </w:r>
            <w:r w:rsidR="00C05A06" w:rsidRPr="00DF7873">
              <w:rPr>
                <w:rStyle w:val="ab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D3" w:rsidRDefault="00742D17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0" w:name="_Toc488615949"/>
      <w:r>
        <w:rPr>
          <w:rFonts w:hint="eastAsia"/>
        </w:rPr>
        <w:lastRenderedPageBreak/>
        <w:t>概述</w:t>
      </w:r>
      <w:bookmarkEnd w:id="0"/>
    </w:p>
    <w:p w:rsidR="00C2061F" w:rsidRDefault="00C2061F" w:rsidP="00C2061F">
      <w:pPr>
        <w:pStyle w:val="a5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5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" w:name="_Toc488615950"/>
      <w:r>
        <w:rPr>
          <w:rFonts w:hint="eastAsia"/>
        </w:rPr>
        <w:t>设计依据</w:t>
      </w:r>
      <w:bookmarkEnd w:id="1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2" w:name="_Toc488615951"/>
      <w:r>
        <w:rPr>
          <w:rFonts w:hint="eastAsia"/>
        </w:rPr>
        <w:t>通信协议</w:t>
      </w:r>
      <w:bookmarkEnd w:id="2"/>
    </w:p>
    <w:p w:rsidR="00162C9D" w:rsidRDefault="00AA2F13" w:rsidP="00482C73">
      <w:pPr>
        <w:pStyle w:val="a5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r w:rsidR="007A7FC9">
        <w:rPr>
          <w:rFonts w:hint="eastAsia"/>
        </w:rPr>
        <w:t>按照</w:t>
      </w:r>
      <w:r w:rsidR="005A44F4">
        <w:rPr>
          <w:rFonts w:hint="eastAsia"/>
        </w:rPr>
        <w:t>源端口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3" w:name="_Toc488615952"/>
      <w:r>
        <w:rPr>
          <w:rFonts w:hint="eastAsia"/>
        </w:rPr>
        <w:t>通信机制</w:t>
      </w:r>
      <w:bookmarkEnd w:id="3"/>
    </w:p>
    <w:p w:rsidR="00211B36" w:rsidRDefault="00BD1367" w:rsidP="007064E0">
      <w:pPr>
        <w:pStyle w:val="3"/>
        <w:jc w:val="left"/>
      </w:pPr>
      <w:bookmarkStart w:id="4" w:name="_Toc488615953"/>
      <w:r>
        <w:rPr>
          <w:rFonts w:hint="eastAsia"/>
        </w:rPr>
        <w:t>数据交互</w:t>
      </w:r>
      <w:bookmarkEnd w:id="4"/>
    </w:p>
    <w:p w:rsidR="008D27B3" w:rsidRPr="008D27B3" w:rsidRDefault="008D27B3" w:rsidP="008D27B3">
      <w:pPr>
        <w:pStyle w:val="a5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7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5pt;height:153.65pt" o:ole="">
            <v:imagedata r:id="rId8" o:title=""/>
          </v:shape>
          <o:OLEObject Type="Embed" ProgID="Visio.Drawing.11" ShapeID="_x0000_i1025" DrawAspect="Content" ObjectID="_1573733915" r:id="rId9"/>
        </w:object>
      </w:r>
    </w:p>
    <w:p w:rsidR="004356D7" w:rsidRDefault="004356D7" w:rsidP="004356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7"/>
        <w:ind w:left="420" w:firstLineChars="0" w:firstLine="0"/>
      </w:pPr>
    </w:p>
    <w:p w:rsidR="004356D7" w:rsidRDefault="004356D7" w:rsidP="005A2E57">
      <w:pPr>
        <w:pStyle w:val="a5"/>
        <w:ind w:firstLine="480"/>
        <w:jc w:val="center"/>
      </w:pPr>
      <w:r>
        <w:object w:dxaOrig="4053" w:dyaOrig="3065">
          <v:shape id="_x0000_i1026" type="#_x0000_t75" style="width:202.55pt;height:153.65pt" o:ole="">
            <v:imagedata r:id="rId10" o:title=""/>
          </v:shape>
          <o:OLEObject Type="Embed" ProgID="Visio.Drawing.11" ShapeID="_x0000_i1026" DrawAspect="Content" ObjectID="_1573733916" r:id="rId11"/>
        </w:object>
      </w:r>
    </w:p>
    <w:p w:rsidR="004356D7" w:rsidRDefault="004356D7" w:rsidP="004356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定时发送心跳包，心跳包包括设备状态信息与告警信息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7"/>
        <w:ind w:left="420" w:firstLineChars="0" w:firstLine="0"/>
        <w:jc w:val="center"/>
      </w:pPr>
      <w:r>
        <w:object w:dxaOrig="4053" w:dyaOrig="3065">
          <v:shape id="_x0000_i1027" type="#_x0000_t75" style="width:202.55pt;height:153.65pt" o:ole="">
            <v:imagedata r:id="rId12" o:title=""/>
          </v:shape>
          <o:OLEObject Type="Embed" ProgID="Visio.Drawing.11" ShapeID="_x0000_i1027" DrawAspect="Content" ObjectID="_1573733917" r:id="rId13"/>
        </w:object>
      </w:r>
    </w:p>
    <w:p w:rsidR="00FD5BE8" w:rsidRDefault="00FD5BE8" w:rsidP="00786B7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5" w:name="_Toc488615954"/>
      <w:r>
        <w:rPr>
          <w:rFonts w:hint="eastAsia"/>
        </w:rPr>
        <w:t>数据帧格式</w:t>
      </w:r>
      <w:bookmarkEnd w:id="5"/>
    </w:p>
    <w:tbl>
      <w:tblPr>
        <w:tblW w:w="5901" w:type="pct"/>
        <w:tblCellMar>
          <w:top w:w="15" w:type="dxa"/>
          <w:bottom w:w="15" w:type="dxa"/>
        </w:tblCellMar>
        <w:tblLook w:val="04A0"/>
      </w:tblPr>
      <w:tblGrid>
        <w:gridCol w:w="910"/>
        <w:gridCol w:w="1373"/>
        <w:gridCol w:w="1528"/>
        <w:gridCol w:w="910"/>
        <w:gridCol w:w="1220"/>
        <w:gridCol w:w="1065"/>
        <w:gridCol w:w="910"/>
        <w:gridCol w:w="1125"/>
        <w:gridCol w:w="1017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742D17">
        <w:fldChar w:fldCharType="begin"/>
      </w:r>
      <w:r w:rsidR="00527FEF">
        <w:rPr>
          <w:rFonts w:hint="eastAsia"/>
        </w:rPr>
        <w:instrText>REF _Ref483120335 \h</w:instrText>
      </w:r>
      <w:r w:rsidR="00742D17">
        <w:fldChar w:fldCharType="separate"/>
      </w:r>
      <w:r w:rsidR="00527FEF">
        <w:rPr>
          <w:rFonts w:hint="eastAsia"/>
        </w:rPr>
        <w:t>表</w:t>
      </w:r>
      <w:r w:rsidR="00527FEF">
        <w:rPr>
          <w:noProof/>
        </w:rPr>
        <w:t>9</w:t>
      </w:r>
      <w:r w:rsidR="00742D17">
        <w:fldChar w:fldCharType="end"/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742D17">
        <w:fldChar w:fldCharType="begin"/>
      </w:r>
      <w:r w:rsidR="00527FEF">
        <w:rPr>
          <w:rFonts w:hint="eastAsia"/>
        </w:rPr>
        <w:instrText>REF _Ref483120335 \h</w:instrText>
      </w:r>
      <w:r w:rsidR="00742D17">
        <w:fldChar w:fldCharType="separate"/>
      </w:r>
      <w:r w:rsidR="00527FEF">
        <w:rPr>
          <w:rFonts w:hint="eastAsia"/>
        </w:rPr>
        <w:t>表</w:t>
      </w:r>
      <w:r w:rsidR="00527FEF">
        <w:rPr>
          <w:noProof/>
        </w:rPr>
        <w:t>9</w:t>
      </w:r>
      <w:r w:rsidR="00742D17">
        <w:fldChar w:fldCharType="end"/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742D17">
        <w:fldChar w:fldCharType="begin"/>
      </w:r>
      <w:r w:rsidR="00527FEF">
        <w:rPr>
          <w:rFonts w:hint="eastAsia"/>
        </w:rPr>
        <w:instrText>REF _Ref483120349 \h</w:instrText>
      </w:r>
      <w:r w:rsidR="00742D17">
        <w:fldChar w:fldCharType="separate"/>
      </w:r>
      <w:r w:rsidR="00527FEF">
        <w:rPr>
          <w:rFonts w:hint="eastAsia"/>
        </w:rPr>
        <w:t>表</w:t>
      </w:r>
      <w:r w:rsidR="00527FEF">
        <w:rPr>
          <w:noProof/>
        </w:rPr>
        <w:t>8</w:t>
      </w:r>
      <w:r w:rsidR="00742D17">
        <w:fldChar w:fldCharType="end"/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742D17">
        <w:fldChar w:fldCharType="begin"/>
      </w:r>
      <w:r w:rsidR="00527FEF">
        <w:rPr>
          <w:rFonts w:hint="eastAsia"/>
        </w:rPr>
        <w:instrText>REF _Ref483120356 \h</w:instrText>
      </w:r>
      <w:r w:rsidR="00742D17">
        <w:fldChar w:fldCharType="separate"/>
      </w:r>
      <w:r w:rsidR="00527FEF">
        <w:rPr>
          <w:rFonts w:hint="eastAsia"/>
        </w:rPr>
        <w:t>表</w:t>
      </w:r>
      <w:r w:rsidR="00527FEF">
        <w:rPr>
          <w:noProof/>
        </w:rPr>
        <w:t>10</w:t>
      </w:r>
      <w:r w:rsidR="00742D17">
        <w:fldChar w:fldCharType="end"/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6" w:name="_Toc488615955"/>
      <w:r>
        <w:rPr>
          <w:rFonts w:hint="eastAsia"/>
        </w:rPr>
        <w:lastRenderedPageBreak/>
        <w:t>数据通信帧结构</w:t>
      </w:r>
      <w:bookmarkEnd w:id="6"/>
    </w:p>
    <w:p w:rsidR="008806C3" w:rsidRDefault="009B00B1" w:rsidP="009B00B1">
      <w:pPr>
        <w:pStyle w:val="a9"/>
      </w:pPr>
      <w:bookmarkStart w:id="7" w:name="_Toc488615956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1</w:t>
      </w:r>
      <w:r w:rsidR="00742D17">
        <w:fldChar w:fldCharType="end"/>
      </w:r>
      <w:r w:rsidR="0091134E">
        <w:rPr>
          <w:rFonts w:hint="eastAsia"/>
        </w:rPr>
        <w:t>REQ</w:t>
      </w:r>
      <w:r w:rsidR="0091134E">
        <w:rPr>
          <w:rFonts w:hint="eastAsia"/>
        </w:rPr>
        <w:t>帧</w:t>
      </w:r>
      <w:r w:rsidR="00213EC4">
        <w:rPr>
          <w:rFonts w:hint="eastAsia"/>
        </w:rPr>
        <w:t>结构</w:t>
      </w:r>
      <w:bookmarkEnd w:id="7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8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9"/>
      </w:pPr>
      <w:bookmarkStart w:id="9" w:name="_Toc488615957"/>
      <w:bookmarkEnd w:id="8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2</w:t>
      </w:r>
      <w:r w:rsidR="00742D17">
        <w:fldChar w:fldCharType="end"/>
      </w:r>
      <w:r w:rsidR="008D2227">
        <w:rPr>
          <w:rFonts w:hint="eastAsia"/>
        </w:rPr>
        <w:t>DATA</w:t>
      </w:r>
      <w:r w:rsidR="008D2227">
        <w:rPr>
          <w:rFonts w:hint="eastAsia"/>
        </w:rPr>
        <w:t>帧结构</w:t>
      </w:r>
      <w:bookmarkEnd w:id="9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9"/>
      </w:pPr>
      <w:bookmarkStart w:id="10" w:name="_Toc488615958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3</w:t>
      </w:r>
      <w:r w:rsidR="00742D17">
        <w:fldChar w:fldCharType="end"/>
      </w:r>
      <w:r w:rsidR="003E2A69">
        <w:rPr>
          <w:rFonts w:hint="eastAsia"/>
        </w:rPr>
        <w:t>SET</w:t>
      </w:r>
      <w:r w:rsidR="003E2A69">
        <w:rPr>
          <w:rFonts w:hint="eastAsia"/>
        </w:rPr>
        <w:t>帧结构</w:t>
      </w:r>
      <w:bookmarkEnd w:id="10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ubcmd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9"/>
      </w:pPr>
      <w:bookmarkStart w:id="11" w:name="_Toc488615959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4</w:t>
      </w:r>
      <w:r w:rsidR="00742D17">
        <w:fldChar w:fldCharType="end"/>
      </w:r>
      <w:r w:rsidR="00E66E27">
        <w:rPr>
          <w:rFonts w:hint="eastAsia"/>
        </w:rPr>
        <w:t>ACK</w:t>
      </w:r>
      <w:r w:rsidR="00E66E27">
        <w:rPr>
          <w:rFonts w:hint="eastAsia"/>
        </w:rPr>
        <w:t>帧结构</w:t>
      </w:r>
      <w:bookmarkEnd w:id="11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9"/>
      </w:pPr>
      <w:bookmarkStart w:id="12" w:name="_Toc488615960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5</w:t>
      </w:r>
      <w:r w:rsidR="00742D17">
        <w:fldChar w:fldCharType="end"/>
      </w:r>
      <w:r w:rsidR="00741E37">
        <w:rPr>
          <w:rFonts w:hint="eastAsia"/>
        </w:rPr>
        <w:t>NAK</w:t>
      </w:r>
      <w:r w:rsidR="00741E37">
        <w:rPr>
          <w:rFonts w:hint="eastAsia"/>
        </w:rPr>
        <w:t>帧结构</w:t>
      </w:r>
      <w:bookmarkEnd w:id="12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L</w:t>
            </w:r>
            <w:r>
              <w:rPr>
                <w:rFonts w:hint="eastAsia"/>
              </w:rPr>
              <w:t>enth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rPr>
                <w:rFonts w:hint="eastAsia"/>
              </w:rPr>
              <w:t>见</w:t>
            </w:r>
            <w:r w:rsidR="00742D17">
              <w:fldChar w:fldCharType="begin"/>
            </w:r>
            <w:r w:rsidR="003C45E1">
              <w:rPr>
                <w:rFonts w:hint="eastAsia"/>
              </w:rPr>
              <w:instrText>REF _Ref483122122 \h</w:instrText>
            </w:r>
            <w:r w:rsidR="00742D17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noProof/>
              </w:rPr>
              <w:t>11</w:t>
            </w:r>
            <w:r w:rsidR="00742D17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3" w:name="_Toc488615961"/>
      <w:r>
        <w:rPr>
          <w:rFonts w:hint="eastAsia"/>
        </w:rPr>
        <w:t>控制字</w:t>
      </w:r>
      <w:bookmarkEnd w:id="13"/>
    </w:p>
    <w:p w:rsidR="00BE7F60" w:rsidRPr="00BE7F60" w:rsidRDefault="00B71CC4" w:rsidP="00B71CC4">
      <w:pPr>
        <w:pStyle w:val="a9"/>
      </w:pPr>
      <w:bookmarkStart w:id="14" w:name="_Ref483120349"/>
      <w:bookmarkStart w:id="15" w:name="_Toc488615962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6</w:t>
      </w:r>
      <w:r w:rsidR="00742D17">
        <w:fldChar w:fldCharType="end"/>
      </w:r>
      <w:bookmarkEnd w:id="14"/>
      <w:r>
        <w:rPr>
          <w:rFonts w:hint="eastAsia"/>
        </w:rPr>
        <w:t>控制字段</w:t>
      </w:r>
      <w:bookmarkEnd w:id="15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9"/>
      </w:pPr>
      <w:bookmarkStart w:id="16" w:name="_Ref483120335"/>
      <w:bookmarkStart w:id="17" w:name="_Ref483515176"/>
      <w:bookmarkStart w:id="18" w:name="_Toc488615963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7</w:t>
      </w:r>
      <w:r w:rsidR="00742D17">
        <w:fldChar w:fldCharType="end"/>
      </w:r>
      <w:bookmarkEnd w:id="16"/>
      <w:r>
        <w:rPr>
          <w:rFonts w:hint="eastAsia"/>
        </w:rPr>
        <w:t>逻辑地址</w:t>
      </w:r>
      <w:bookmarkEnd w:id="17"/>
      <w:bookmarkEnd w:id="18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9"/>
      </w:pPr>
      <w:bookmarkStart w:id="19" w:name="_Ref483120356"/>
      <w:bookmarkStart w:id="20" w:name="_Toc488615964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8</w:t>
      </w:r>
      <w:r w:rsidR="00742D17">
        <w:fldChar w:fldCharType="end"/>
      </w:r>
      <w:bookmarkEnd w:id="19"/>
      <w:r>
        <w:rPr>
          <w:rFonts w:hint="eastAsia"/>
        </w:rPr>
        <w:t>盘类型</w:t>
      </w:r>
      <w:bookmarkEnd w:id="20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9"/>
      </w:pPr>
      <w:bookmarkStart w:id="21" w:name="_Ref483122122"/>
      <w:bookmarkStart w:id="22" w:name="_Toc488615965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9</w:t>
      </w:r>
      <w:r w:rsidR="00742D17">
        <w:fldChar w:fldCharType="end"/>
      </w:r>
      <w:bookmarkEnd w:id="21"/>
      <w:r>
        <w:t xml:space="preserve"> E</w:t>
      </w:r>
      <w:r>
        <w:rPr>
          <w:rFonts w:hint="eastAsia"/>
        </w:rPr>
        <w:t>rr</w:t>
      </w:r>
      <w:r w:rsidR="008D5B40">
        <w:rPr>
          <w:rFonts w:hint="eastAsia"/>
        </w:rPr>
        <w:t>Code</w:t>
      </w:r>
      <w:bookmarkEnd w:id="22"/>
    </w:p>
    <w:tbl>
      <w:tblPr>
        <w:tblStyle w:val="a8"/>
        <w:tblW w:w="0" w:type="auto"/>
        <w:tblLook w:val="04A0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盘类型不匹配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3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3"/>
    </w:p>
    <w:p w:rsidR="007C07F0" w:rsidRDefault="004246CB" w:rsidP="004246CB">
      <w:pPr>
        <w:pStyle w:val="a5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r>
        <w:t>subcmd</w:t>
      </w:r>
      <w:r w:rsidR="00071C0E">
        <w:t>(2)</w:t>
      </w:r>
      <w:r>
        <w:rPr>
          <w:rFonts w:hint="eastAsia"/>
        </w:rPr>
        <w:t>&gt;</w:t>
      </w:r>
      <w:r>
        <w:t>&lt;data&gt;</w:t>
      </w:r>
    </w:p>
    <w:p w:rsidR="004246CB" w:rsidRDefault="00930C02" w:rsidP="00930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subcmd</w:t>
      </w:r>
      <w:r>
        <w:rPr>
          <w:rFonts w:hint="eastAsia"/>
        </w:rPr>
        <w:t>表示详细的命令</w:t>
      </w:r>
    </w:p>
    <w:p w:rsidR="00930C02" w:rsidRDefault="00930C02" w:rsidP="00930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subport</w:t>
      </w:r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4" w:name="_Toc488615967"/>
      <w:r>
        <w:rPr>
          <w:rFonts w:hint="eastAsia"/>
        </w:rPr>
        <w:t>命令列表</w:t>
      </w:r>
      <w:bookmarkEnd w:id="24"/>
    </w:p>
    <w:p w:rsidR="007F7C9E" w:rsidRPr="007F7C9E" w:rsidRDefault="007F7C9E" w:rsidP="007F7C9E">
      <w:pPr>
        <w:pStyle w:val="a9"/>
      </w:pPr>
      <w:bookmarkStart w:id="25" w:name="_Toc488615968"/>
      <w:r>
        <w:rPr>
          <w:rFonts w:hint="eastAsia"/>
        </w:rPr>
        <w:t>表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742D17">
        <w:fldChar w:fldCharType="separate"/>
      </w:r>
      <w:r w:rsidR="00723121">
        <w:rPr>
          <w:noProof/>
        </w:rPr>
        <w:t>10</w:t>
      </w:r>
      <w:r w:rsidR="00742D17">
        <w:fldChar w:fldCharType="end"/>
      </w:r>
      <w:r>
        <w:rPr>
          <w:rFonts w:hint="eastAsia"/>
        </w:rPr>
        <w:t>命令信息</w:t>
      </w:r>
      <w:bookmarkEnd w:id="25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r w:rsidRPr="003A37DA">
              <w:rPr>
                <w:rFonts w:hint="eastAsia"/>
                <w:bCs/>
                <w:color w:val="000000"/>
              </w:rPr>
              <w:t>cmd</w:t>
            </w:r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742D17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D877C6"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742D17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D877C6"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742D17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D877C6"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742D17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D877C6"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742D17" w:rsidP="00D877C6">
            <w:r>
              <w:fldChar w:fldCharType="begin"/>
            </w:r>
            <w:r w:rsidR="00D877C6">
              <w:instrText xml:space="preserve"> REF _Ref483137022 \h </w:instrText>
            </w:r>
            <w: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742D17" w:rsidP="00D877C6">
            <w:r>
              <w:fldChar w:fldCharType="begin"/>
            </w:r>
            <w:r w:rsidR="00D877C6">
              <w:instrText xml:space="preserve"> REF _Ref483137023 \h </w:instrText>
            </w:r>
            <w: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742D17" w:rsidP="00D877C6">
            <w:r>
              <w:rPr>
                <w:color w:val="000000"/>
              </w:rPr>
              <w:fldChar w:fldCharType="begin"/>
            </w:r>
            <w:r w:rsidR="004A70DA"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4A70DA">
              <w:rPr>
                <w:rFonts w:hint="eastAsia"/>
              </w:rPr>
              <w:t>表</w:t>
            </w:r>
            <w:r w:rsidR="004A70DA">
              <w:rPr>
                <w:rFonts w:hint="eastAsia"/>
              </w:rPr>
              <w:t xml:space="preserve">6- </w:t>
            </w:r>
            <w:r w:rsidR="004A70DA"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742D17" w:rsidP="00D877C6">
            <w:r>
              <w:rPr>
                <w:color w:val="000000"/>
              </w:rPr>
              <w:fldChar w:fldCharType="begin"/>
            </w:r>
            <w:r w:rsidR="004A70DA"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4A70DA">
              <w:rPr>
                <w:rFonts w:hint="eastAsia"/>
              </w:rPr>
              <w:t>表</w:t>
            </w:r>
            <w:r w:rsidR="004A70DA">
              <w:rPr>
                <w:rFonts w:hint="eastAsia"/>
              </w:rPr>
              <w:t xml:space="preserve">6- </w:t>
            </w:r>
            <w:r w:rsidR="004A70DA"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742D17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D877C6"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742D17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D877C6"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D877C6">
              <w:rPr>
                <w:rFonts w:hint="eastAsia"/>
              </w:rPr>
              <w:t>表</w:t>
            </w:r>
            <w:r w:rsidR="00D877C6">
              <w:rPr>
                <w:rFonts w:hint="eastAsia"/>
              </w:rPr>
              <w:t xml:space="preserve">6- </w:t>
            </w:r>
            <w:r w:rsidR="00D877C6"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BA0960" w:rsidP="00D877C6">
            <w:r>
              <w:rPr>
                <w:rFonts w:hint="eastAsia"/>
              </w:rPr>
              <w:t>不支持该</w:t>
            </w:r>
            <w:r w:rsidR="00F32805">
              <w:rPr>
                <w:rFonts w:hint="eastAsia"/>
              </w:rPr>
              <w:t>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742D17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F32805"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F32805">
              <w:rPr>
                <w:rFonts w:hint="eastAsia"/>
              </w:rPr>
              <w:t>表</w:t>
            </w:r>
            <w:r w:rsidR="00F32805">
              <w:rPr>
                <w:rFonts w:hint="eastAsia"/>
              </w:rPr>
              <w:t xml:space="preserve">6- </w:t>
            </w:r>
            <w:r w:rsidR="00F32805"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BA0960">
            <w:r>
              <w:rPr>
                <w:rFonts w:hint="eastAsia"/>
              </w:rPr>
              <w:t>不支持</w:t>
            </w:r>
            <w:r w:rsidR="00BA0960">
              <w:rPr>
                <w:rFonts w:hint="eastAsia"/>
              </w:rPr>
              <w:t>该</w:t>
            </w:r>
            <w:r>
              <w:rPr>
                <w:rFonts w:hint="eastAsia"/>
              </w:rPr>
              <w:t>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742D17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F32805"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F32805">
              <w:rPr>
                <w:rFonts w:hint="eastAsia"/>
              </w:rPr>
              <w:t>表</w:t>
            </w:r>
            <w:r w:rsidR="00F32805">
              <w:rPr>
                <w:rFonts w:hint="eastAsia"/>
              </w:rPr>
              <w:t xml:space="preserve">6- </w:t>
            </w:r>
            <w:r w:rsidR="00F32805"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BA0960" w:rsidP="00F32805">
            <w:r>
              <w:rPr>
                <w:rFonts w:hint="eastAsia"/>
              </w:rPr>
              <w:t>不支持该</w:t>
            </w:r>
            <w:r w:rsidR="00F32805">
              <w:rPr>
                <w:rFonts w:hint="eastAsia"/>
              </w:rPr>
              <w:t>命令的设置</w:t>
            </w:r>
          </w:p>
        </w:tc>
      </w:tr>
      <w:tr w:rsidR="003978E1" w:rsidTr="00D877C6">
        <w:trPr>
          <w:ins w:id="26" w:author="系统天地" w:date="2017-12-02T15:29:00Z"/>
        </w:trPr>
        <w:tc>
          <w:tcPr>
            <w:tcW w:w="1129" w:type="dxa"/>
          </w:tcPr>
          <w:p w:rsidR="003978E1" w:rsidRDefault="003978E1" w:rsidP="00F32805">
            <w:pPr>
              <w:jc w:val="center"/>
              <w:rPr>
                <w:ins w:id="27" w:author="系统天地" w:date="2017-12-02T15:29:00Z"/>
                <w:rFonts w:hint="eastAsia"/>
              </w:rPr>
            </w:pPr>
            <w:ins w:id="28" w:author="系统天地" w:date="2017-12-02T15:30:00Z">
              <w:r>
                <w:rPr>
                  <w:rFonts w:hint="eastAsia"/>
                </w:rPr>
                <w:t>0x0014</w:t>
              </w:r>
            </w:ins>
          </w:p>
        </w:tc>
        <w:tc>
          <w:tcPr>
            <w:tcW w:w="2552" w:type="dxa"/>
          </w:tcPr>
          <w:p w:rsidR="003978E1" w:rsidRDefault="00596EF8" w:rsidP="00F32805">
            <w:pPr>
              <w:rPr>
                <w:ins w:id="29" w:author="系统天地" w:date="2017-12-02T15:29:00Z"/>
                <w:rFonts w:hint="eastAsia"/>
              </w:rPr>
            </w:pPr>
            <w:ins w:id="30" w:author="系统天地" w:date="2017-12-02T15:31:00Z"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端口的</w:t>
              </w:r>
              <w:r>
                <w:rPr>
                  <w:rFonts w:hint="eastAsia"/>
                </w:rPr>
                <w:t>PTP</w:t>
              </w:r>
              <w:r>
                <w:rPr>
                  <w:rFonts w:hint="eastAsia"/>
                </w:rPr>
                <w:t>配置全</w:t>
              </w:r>
            </w:ins>
          </w:p>
        </w:tc>
        <w:tc>
          <w:tcPr>
            <w:tcW w:w="1276" w:type="dxa"/>
          </w:tcPr>
          <w:p w:rsidR="003978E1" w:rsidRDefault="00596EF8" w:rsidP="00F32805">
            <w:pPr>
              <w:rPr>
                <w:ins w:id="31" w:author="系统天地" w:date="2017-12-02T15:29:00Z"/>
                <w:color w:val="000000"/>
              </w:rPr>
            </w:pPr>
            <w:ins w:id="32" w:author="系统天地" w:date="2017-12-02T15:31:00Z">
              <w:r>
                <w:rPr>
                  <w:color w:val="000000"/>
                </w:rPr>
                <w:fldChar w:fldCharType="begin"/>
              </w:r>
              <w:r>
                <w:rPr>
                  <w:rFonts w:hint="eastAsia"/>
                  <w:color w:val="000000"/>
                </w:rPr>
                <w:instrText>REF _Ref483137024 \h</w:instrText>
              </w:r>
              <w:r>
                <w:rPr>
                  <w:color w:val="000000"/>
                </w:rPr>
              </w:r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7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3978E1" w:rsidRDefault="003978E1" w:rsidP="00F32805">
            <w:pPr>
              <w:rPr>
                <w:ins w:id="33" w:author="系统天地" w:date="2017-12-02T15:30:00Z"/>
                <w:rFonts w:hint="eastAsia"/>
                <w:color w:val="000000"/>
              </w:rPr>
            </w:pPr>
            <w:ins w:id="34" w:author="系统天地" w:date="2017-12-02T15:30:00Z">
              <w:r>
                <w:rPr>
                  <w:rFonts w:hint="eastAsia"/>
                  <w:color w:val="000000"/>
                </w:rPr>
                <w:t>REQ</w:t>
              </w:r>
            </w:ins>
          </w:p>
          <w:p w:rsidR="003978E1" w:rsidRDefault="003978E1" w:rsidP="00F32805">
            <w:pPr>
              <w:rPr>
                <w:ins w:id="35" w:author="系统天地" w:date="2017-12-02T15:29:00Z"/>
                <w:rFonts w:hint="eastAsia"/>
                <w:color w:val="000000"/>
              </w:rPr>
            </w:pPr>
            <w:ins w:id="36" w:author="系统天地" w:date="2017-12-02T15:30:00Z">
              <w:r>
                <w:rPr>
                  <w:rFonts w:hint="eastAsia"/>
                  <w:color w:val="000000"/>
                </w:rPr>
                <w:t>SET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3978E1" w:rsidRDefault="003978E1" w:rsidP="00F32805">
            <w:pPr>
              <w:rPr>
                <w:ins w:id="37" w:author="系统天地" w:date="2017-12-02T15:29:00Z"/>
                <w:rFonts w:hint="eastAsia"/>
              </w:rPr>
            </w:pPr>
            <w:ins w:id="38" w:author="系统天地" w:date="2017-12-02T15:30:00Z">
              <w:r>
                <w:rPr>
                  <w:rFonts w:hint="eastAsia"/>
                </w:rPr>
                <w:t>请求和设置</w:t>
              </w:r>
            </w:ins>
          </w:p>
        </w:tc>
      </w:tr>
      <w:tr w:rsidR="00596EF8" w:rsidTr="00D877C6">
        <w:trPr>
          <w:ins w:id="39" w:author="系统天地" w:date="2017-12-02T15:30:00Z"/>
        </w:trPr>
        <w:tc>
          <w:tcPr>
            <w:tcW w:w="1129" w:type="dxa"/>
          </w:tcPr>
          <w:p w:rsidR="00596EF8" w:rsidRDefault="00596EF8" w:rsidP="0014635E">
            <w:pPr>
              <w:jc w:val="center"/>
              <w:rPr>
                <w:ins w:id="40" w:author="系统天地" w:date="2017-12-02T15:30:00Z"/>
                <w:rFonts w:hint="eastAsia"/>
              </w:rPr>
            </w:pPr>
            <w:ins w:id="41" w:author="系统天地" w:date="2017-12-02T15:31:00Z">
              <w:r>
                <w:rPr>
                  <w:rFonts w:hint="eastAsia"/>
                </w:rPr>
                <w:t>0x001</w:t>
              </w:r>
              <w:r w:rsidR="0014635E">
                <w:rPr>
                  <w:rFonts w:hint="eastAsia"/>
                </w:rPr>
                <w:t>5</w:t>
              </w:r>
            </w:ins>
          </w:p>
        </w:tc>
        <w:tc>
          <w:tcPr>
            <w:tcW w:w="2552" w:type="dxa"/>
          </w:tcPr>
          <w:p w:rsidR="00596EF8" w:rsidRDefault="00B8605B" w:rsidP="00F32805">
            <w:pPr>
              <w:rPr>
                <w:ins w:id="42" w:author="系统天地" w:date="2017-12-02T15:30:00Z"/>
                <w:rFonts w:hint="eastAsia"/>
              </w:rPr>
            </w:pPr>
            <w:ins w:id="43" w:author="系统天地" w:date="2017-12-02T15:32:00Z"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端口的</w:t>
              </w:r>
            </w:ins>
            <w:ins w:id="44" w:author="系统天地" w:date="2017-12-02T15:31:00Z">
              <w:r w:rsidR="00596EF8">
                <w:rPr>
                  <w:rFonts w:hint="eastAsia"/>
                </w:rPr>
                <w:t>PTP</w:t>
              </w:r>
              <w:r w:rsidR="00596EF8">
                <w:rPr>
                  <w:rFonts w:hint="eastAsia"/>
                </w:rPr>
                <w:t>设置常用配置</w:t>
              </w:r>
            </w:ins>
          </w:p>
        </w:tc>
        <w:tc>
          <w:tcPr>
            <w:tcW w:w="1276" w:type="dxa"/>
          </w:tcPr>
          <w:p w:rsidR="00596EF8" w:rsidRDefault="00596EF8" w:rsidP="00F32805">
            <w:pPr>
              <w:rPr>
                <w:ins w:id="45" w:author="系统天地" w:date="2017-12-02T15:30:00Z"/>
                <w:color w:val="000000"/>
              </w:rPr>
            </w:pPr>
            <w:ins w:id="46" w:author="系统天地" w:date="2017-12-02T15:31:00Z">
              <w:r>
                <w:rPr>
                  <w:color w:val="000000"/>
                </w:rPr>
                <w:fldChar w:fldCharType="begin"/>
              </w:r>
              <w:r>
                <w:rPr>
                  <w:rFonts w:hint="eastAsia"/>
                  <w:color w:val="000000"/>
                </w:rPr>
                <w:instrText>REF _Ref483137030 \h</w:instrText>
              </w:r>
              <w:r>
                <w:rPr>
                  <w:color w:val="000000"/>
                </w:rPr>
              </w:r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8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596EF8" w:rsidRDefault="00596EF8" w:rsidP="00AD3AFF">
            <w:pPr>
              <w:autoSpaceDE w:val="0"/>
              <w:autoSpaceDN w:val="0"/>
              <w:adjustRightInd w:val="0"/>
              <w:jc w:val="left"/>
              <w:rPr>
                <w:ins w:id="47" w:author="系统天地" w:date="2017-12-02T15:31:00Z"/>
                <w:color w:val="000000"/>
              </w:rPr>
            </w:pPr>
            <w:ins w:id="48" w:author="系统天地" w:date="2017-12-02T15:31:00Z">
              <w:r>
                <w:rPr>
                  <w:rFonts w:hint="eastAsia"/>
                  <w:color w:val="000000"/>
                </w:rPr>
                <w:t>REQ</w:t>
              </w:r>
            </w:ins>
          </w:p>
          <w:p w:rsidR="00596EF8" w:rsidRDefault="00596EF8" w:rsidP="00F32805">
            <w:pPr>
              <w:rPr>
                <w:ins w:id="49" w:author="系统天地" w:date="2017-12-02T15:30:00Z"/>
                <w:rFonts w:hint="eastAsia"/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596EF8" w:rsidRDefault="00596EF8" w:rsidP="00F32805">
            <w:pPr>
              <w:rPr>
                <w:ins w:id="50" w:author="系统天地" w:date="2017-12-02T15:30:00Z"/>
                <w:rFonts w:hint="eastAsia"/>
              </w:rPr>
            </w:pPr>
            <w:ins w:id="51" w:author="系统天地" w:date="2017-12-02T15:31:00Z">
              <w:r>
                <w:rPr>
                  <w:rFonts w:hint="eastAsia"/>
                </w:rPr>
                <w:t>不支持该命令的设置</w:t>
              </w:r>
            </w:ins>
          </w:p>
        </w:tc>
      </w:tr>
      <w:tr w:rsidR="00596EF8" w:rsidTr="00D877C6">
        <w:trPr>
          <w:ins w:id="52" w:author="系统天地" w:date="2017-12-02T15:31:00Z"/>
        </w:trPr>
        <w:tc>
          <w:tcPr>
            <w:tcW w:w="1129" w:type="dxa"/>
          </w:tcPr>
          <w:p w:rsidR="00596EF8" w:rsidRDefault="00596EF8" w:rsidP="0014635E">
            <w:pPr>
              <w:jc w:val="center"/>
              <w:rPr>
                <w:ins w:id="53" w:author="系统天地" w:date="2017-12-02T15:31:00Z"/>
                <w:rFonts w:hint="eastAsia"/>
              </w:rPr>
            </w:pPr>
            <w:ins w:id="54" w:author="系统天地" w:date="2017-12-02T15:31:00Z">
              <w:r>
                <w:rPr>
                  <w:rFonts w:hint="eastAsia"/>
                </w:rPr>
                <w:t>0x001</w:t>
              </w:r>
              <w:r w:rsidR="0014635E">
                <w:rPr>
                  <w:rFonts w:hint="eastAsia"/>
                </w:rPr>
                <w:t>6</w:t>
              </w:r>
            </w:ins>
          </w:p>
        </w:tc>
        <w:tc>
          <w:tcPr>
            <w:tcW w:w="2552" w:type="dxa"/>
          </w:tcPr>
          <w:p w:rsidR="00596EF8" w:rsidRDefault="00B8605B" w:rsidP="00F32805">
            <w:pPr>
              <w:rPr>
                <w:ins w:id="55" w:author="系统天地" w:date="2017-12-02T15:31:00Z"/>
                <w:rFonts w:hint="eastAsia"/>
              </w:rPr>
            </w:pPr>
            <w:ins w:id="56" w:author="系统天地" w:date="2017-12-02T15:32:00Z"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端口的</w:t>
              </w:r>
              <w:r w:rsidR="0014635E">
                <w:rPr>
                  <w:rFonts w:hint="eastAsia"/>
                </w:rPr>
                <w:t>PTP</w:t>
              </w:r>
              <w:r w:rsidR="0014635E">
                <w:rPr>
                  <w:rFonts w:hint="eastAsia"/>
                </w:rPr>
                <w:t>配置</w:t>
              </w:r>
              <w:r w:rsidR="0014635E">
                <w:rPr>
                  <w:rFonts w:hint="eastAsia"/>
                </w:rPr>
                <w:t>master</w:t>
              </w:r>
            </w:ins>
          </w:p>
        </w:tc>
        <w:tc>
          <w:tcPr>
            <w:tcW w:w="1276" w:type="dxa"/>
          </w:tcPr>
          <w:p w:rsidR="00596EF8" w:rsidRDefault="0014635E" w:rsidP="00F32805">
            <w:pPr>
              <w:rPr>
                <w:ins w:id="57" w:author="系统天地" w:date="2017-12-02T15:31:00Z"/>
                <w:color w:val="000000"/>
              </w:rPr>
            </w:pPr>
            <w:ins w:id="58" w:author="系统天地" w:date="2017-12-02T15:32:00Z">
              <w:r>
                <w:rPr>
                  <w:color w:val="000000"/>
                </w:rPr>
                <w:fldChar w:fldCharType="begin"/>
              </w:r>
              <w:r>
                <w:rPr>
                  <w:rFonts w:hint="eastAsia"/>
                  <w:color w:val="000000"/>
                </w:rPr>
                <w:instrText>REF _Ref483137044 \h</w:instrText>
              </w:r>
              <w:r>
                <w:rPr>
                  <w:color w:val="000000"/>
                </w:rPr>
              </w:r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9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596EF8" w:rsidRDefault="00596EF8" w:rsidP="00AD3AFF">
            <w:pPr>
              <w:autoSpaceDE w:val="0"/>
              <w:autoSpaceDN w:val="0"/>
              <w:adjustRightInd w:val="0"/>
              <w:jc w:val="left"/>
              <w:rPr>
                <w:ins w:id="59" w:author="系统天地" w:date="2017-12-02T15:31:00Z"/>
                <w:color w:val="000000"/>
              </w:rPr>
            </w:pPr>
            <w:ins w:id="60" w:author="系统天地" w:date="2017-12-02T15:31:00Z">
              <w:r>
                <w:rPr>
                  <w:rFonts w:hint="eastAsia"/>
                  <w:color w:val="000000"/>
                </w:rPr>
                <w:t>REQ</w:t>
              </w:r>
            </w:ins>
          </w:p>
          <w:p w:rsidR="00596EF8" w:rsidRDefault="00596EF8" w:rsidP="00AD3AFF">
            <w:pPr>
              <w:autoSpaceDE w:val="0"/>
              <w:autoSpaceDN w:val="0"/>
              <w:adjustRightInd w:val="0"/>
              <w:jc w:val="left"/>
              <w:rPr>
                <w:ins w:id="61" w:author="系统天地" w:date="2017-12-02T15:31:00Z"/>
                <w:rFonts w:hint="eastAsia"/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596EF8" w:rsidRDefault="00596EF8" w:rsidP="00F32805">
            <w:pPr>
              <w:rPr>
                <w:ins w:id="62" w:author="系统天地" w:date="2017-12-02T15:31:00Z"/>
                <w:rFonts w:hint="eastAsia"/>
              </w:rPr>
            </w:pPr>
            <w:ins w:id="63" w:author="系统天地" w:date="2017-12-02T15:31:00Z">
              <w:r>
                <w:rPr>
                  <w:rFonts w:hint="eastAsia"/>
                </w:rPr>
                <w:t>不支持该命令的设置</w:t>
              </w:r>
            </w:ins>
          </w:p>
        </w:tc>
      </w:tr>
      <w:tr w:rsidR="00596EF8" w:rsidRPr="001F21FB" w:rsidTr="00D877C6">
        <w:tc>
          <w:tcPr>
            <w:tcW w:w="1129" w:type="dxa"/>
          </w:tcPr>
          <w:p w:rsidR="00596EF8" w:rsidRDefault="00596EF8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596EF8" w:rsidRDefault="00596EF8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596EF8" w:rsidRDefault="00596EF8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596EF8" w:rsidRDefault="00596EF8" w:rsidP="00F32805">
            <w:r>
              <w:rPr>
                <w:rFonts w:hint="eastAsia"/>
              </w:rPr>
              <w:t>REQ</w:t>
            </w:r>
          </w:p>
          <w:p w:rsidR="00596EF8" w:rsidRDefault="00596EF8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596EF8" w:rsidRDefault="00596EF8" w:rsidP="00F32805"/>
        </w:tc>
      </w:tr>
      <w:tr w:rsidR="00596EF8" w:rsidRPr="001F21FB" w:rsidTr="00D877C6">
        <w:tc>
          <w:tcPr>
            <w:tcW w:w="1129" w:type="dxa"/>
          </w:tcPr>
          <w:p w:rsidR="00596EF8" w:rsidRDefault="00596EF8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596EF8" w:rsidRDefault="00596EF8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596EF8" w:rsidRDefault="00596EF8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596EF8" w:rsidRDefault="00596EF8" w:rsidP="00F32805">
            <w:r>
              <w:rPr>
                <w:rFonts w:hint="eastAsia"/>
              </w:rPr>
              <w:t>REQ</w:t>
            </w:r>
          </w:p>
          <w:p w:rsidR="00596EF8" w:rsidRDefault="00596EF8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596EF8" w:rsidRDefault="00596EF8" w:rsidP="00F32805"/>
        </w:tc>
      </w:tr>
      <w:tr w:rsidR="00596EF8" w:rsidRPr="001F21FB" w:rsidTr="00D877C6">
        <w:tc>
          <w:tcPr>
            <w:tcW w:w="1129" w:type="dxa"/>
          </w:tcPr>
          <w:p w:rsidR="00596EF8" w:rsidRDefault="00596EF8" w:rsidP="00F32805">
            <w:pPr>
              <w:jc w:val="center"/>
            </w:pPr>
          </w:p>
          <w:p w:rsidR="00596EF8" w:rsidRDefault="00596EF8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596EF8" w:rsidRDefault="00596EF8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596EF8" w:rsidRDefault="00596EF8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596EF8" w:rsidRDefault="00596EF8" w:rsidP="00F32805">
            <w:r>
              <w:rPr>
                <w:rFonts w:hint="eastAsia"/>
              </w:rPr>
              <w:t>REQ</w:t>
            </w:r>
          </w:p>
          <w:p w:rsidR="00596EF8" w:rsidRDefault="00596EF8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596EF8" w:rsidRDefault="00596EF8" w:rsidP="00F32805"/>
        </w:tc>
      </w:tr>
      <w:tr w:rsidR="00596EF8" w:rsidRPr="001F21FB" w:rsidTr="00D877C6">
        <w:tc>
          <w:tcPr>
            <w:tcW w:w="1129" w:type="dxa"/>
          </w:tcPr>
          <w:p w:rsidR="00596EF8" w:rsidRDefault="00596EF8" w:rsidP="00F32805">
            <w:pPr>
              <w:jc w:val="center"/>
            </w:pPr>
          </w:p>
          <w:p w:rsidR="00596EF8" w:rsidRDefault="00596EF8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596EF8" w:rsidRDefault="00596EF8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596EF8" w:rsidRDefault="00596EF8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596EF8" w:rsidRDefault="00596EF8" w:rsidP="00F32805">
            <w:r>
              <w:rPr>
                <w:rFonts w:hint="eastAsia"/>
              </w:rPr>
              <w:t>REQ</w:t>
            </w:r>
          </w:p>
          <w:p w:rsidR="00596EF8" w:rsidRDefault="00596EF8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596EF8" w:rsidRDefault="00596EF8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64" w:name="_Toc488615969"/>
      <w:r>
        <w:rPr>
          <w:rFonts w:hint="eastAsia"/>
        </w:rPr>
        <w:t>结构定义</w:t>
      </w:r>
      <w:bookmarkEnd w:id="64"/>
    </w:p>
    <w:p w:rsidR="00C85F65" w:rsidRPr="00C85F65" w:rsidRDefault="00C85F65" w:rsidP="00C85F65">
      <w:pPr>
        <w:pStyle w:val="a9"/>
      </w:pPr>
      <w:bookmarkStart w:id="65" w:name="_Ref483136861"/>
      <w:bookmarkStart w:id="66" w:name="_Ref483136848"/>
      <w:bookmarkStart w:id="67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1</w:t>
      </w:r>
      <w:r w:rsidR="00742D17">
        <w:fldChar w:fldCharType="end"/>
      </w:r>
      <w:bookmarkEnd w:id="65"/>
      <w:r>
        <w:rPr>
          <w:rFonts w:hint="eastAsia"/>
        </w:rPr>
        <w:t>心跳包结构</w:t>
      </w:r>
      <w:bookmarkEnd w:id="66"/>
      <w:bookmarkEnd w:id="67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>自由运行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>快捕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>锁定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8856E0" w:rsidP="009C1688">
            <w:pPr>
              <w:jc w:val="center"/>
            </w:pPr>
            <w:r>
              <w:rPr>
                <w:rFonts w:hint="eastAsia"/>
              </w:rPr>
              <w:t>硬件告警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</w:p>
          <w:p w:rsidR="00486EE8" w:rsidRDefault="00486EE8" w:rsidP="00486EE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486EE8" w:rsidRDefault="00486EE8" w:rsidP="00486EE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9"/>
      </w:pPr>
      <w:bookmarkStart w:id="68" w:name="_Ref483137019"/>
      <w:bookmarkStart w:id="69" w:name="_Toc488615971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2</w:t>
      </w:r>
      <w:r w:rsidR="00742D17">
        <w:fldChar w:fldCharType="end"/>
      </w:r>
      <w:bookmarkEnd w:id="68"/>
      <w:r w:rsidR="00552F9E">
        <w:rPr>
          <w:rFonts w:hint="eastAsia"/>
        </w:rPr>
        <w:t>设备信息</w:t>
      </w:r>
      <w:bookmarkEnd w:id="69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 w:rsidR="00742D17">
              <w:fldChar w:fldCharType="begin"/>
            </w:r>
            <w:r>
              <w:rPr>
                <w:rFonts w:hint="eastAsia"/>
              </w:rPr>
              <w:instrText>REF _Ref483120356 \h</w:instrText>
            </w:r>
            <w:r w:rsidR="00742D17"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noProof/>
              </w:rPr>
              <w:t>10</w:t>
            </w:r>
            <w:r w:rsidR="00742D17"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 w:rsidR="00742D17">
              <w:fldChar w:fldCharType="begin"/>
            </w:r>
            <w:r>
              <w:rPr>
                <w:rFonts w:hint="eastAsia"/>
              </w:rPr>
              <w:instrText>REF _Ref483120356 \h</w:instrText>
            </w:r>
            <w:r w:rsidR="00742D17"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noProof/>
              </w:rPr>
              <w:t>10</w:t>
            </w:r>
            <w:r w:rsidR="00742D17"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 w:rsidR="00742D17">
              <w:fldChar w:fldCharType="begin"/>
            </w:r>
            <w:r>
              <w:rPr>
                <w:rFonts w:hint="eastAsia"/>
              </w:rPr>
              <w:instrText>REF _Ref483120356 \h</w:instrText>
            </w:r>
            <w:r w:rsidR="00742D17"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noProof/>
              </w:rPr>
              <w:t>10</w:t>
            </w:r>
            <w:r w:rsidR="00742D17"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9"/>
      </w:pPr>
      <w:bookmarkStart w:id="70" w:name="_Ref483137020"/>
      <w:bookmarkStart w:id="71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3</w:t>
      </w:r>
      <w:r w:rsidR="00742D17">
        <w:fldChar w:fldCharType="end"/>
      </w:r>
      <w:bookmarkEnd w:id="70"/>
      <w:r w:rsidR="00A2631C">
        <w:rPr>
          <w:rFonts w:hint="eastAsia"/>
        </w:rPr>
        <w:t>网络地址</w:t>
      </w:r>
      <w:bookmarkEnd w:id="71"/>
    </w:p>
    <w:tbl>
      <w:tblPr>
        <w:tblStyle w:val="a8"/>
        <w:tblW w:w="0" w:type="auto"/>
        <w:tblLook w:val="04A0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>Char mac[6]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9"/>
      </w:pPr>
      <w:bookmarkStart w:id="72" w:name="_Ref483137021"/>
      <w:bookmarkStart w:id="73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4</w:t>
      </w:r>
      <w:r w:rsidR="00742D17">
        <w:fldChar w:fldCharType="end"/>
      </w:r>
      <w:bookmarkEnd w:id="72"/>
      <w:r w:rsidR="00867351">
        <w:rPr>
          <w:rFonts w:hint="eastAsia"/>
        </w:rPr>
        <w:t>版本信息</w:t>
      </w:r>
      <w:bookmarkEnd w:id="73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r>
              <w:rPr>
                <w:rFonts w:hint="eastAsia"/>
              </w:rPr>
              <w:t>sVeriosn</w:t>
            </w:r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“0.01”S</w:t>
            </w:r>
            <w:r>
              <w:rPr>
                <w:rFonts w:hint="eastAsia"/>
              </w:rPr>
              <w:t>tring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r>
              <w:rPr>
                <w:rFonts w:hint="eastAsia"/>
              </w:rPr>
              <w:t>fVersion</w:t>
            </w:r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9"/>
      </w:pPr>
      <w:bookmarkStart w:id="74" w:name="_Ref483137022"/>
      <w:bookmarkStart w:id="75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5</w:t>
      </w:r>
      <w:r w:rsidR="00742D17">
        <w:fldChar w:fldCharType="end"/>
      </w:r>
      <w:bookmarkEnd w:id="74"/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75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9"/>
      </w:pPr>
      <w:bookmarkStart w:id="76" w:name="_Ref483137023"/>
      <w:bookmarkStart w:id="77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6</w:t>
      </w:r>
      <w:r w:rsidR="00742D17">
        <w:fldChar w:fldCharType="end"/>
      </w:r>
      <w:bookmarkEnd w:id="76"/>
      <w:r w:rsidR="00493666">
        <w:rPr>
          <w:rFonts w:hint="eastAsia"/>
        </w:rPr>
        <w:t>系统设置</w:t>
      </w:r>
      <w:bookmarkEnd w:id="77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  <w:bookmarkStart w:id="78" w:name="_GoBack"/>
        <w:bookmarkEnd w:id="78"/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F032BB" w:rsidRDefault="00F032BB" w:rsidP="00F032BB">
            <w:pPr>
              <w:jc w:val="center"/>
            </w:pPr>
            <w:r>
              <w:rPr>
                <w:rFonts w:hint="eastAsia"/>
              </w:rPr>
              <w:t>设备时钟（只读）</w:t>
            </w:r>
          </w:p>
        </w:tc>
        <w:tc>
          <w:tcPr>
            <w:tcW w:w="1922" w:type="dxa"/>
          </w:tcPr>
          <w:p w:rsidR="00296064" w:rsidRDefault="00F032BB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（如钟）</w:t>
            </w:r>
          </w:p>
          <w:p w:rsidR="00F032BB" w:rsidRDefault="00F032BB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：晶体钟</w:t>
            </w: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9"/>
      </w:pPr>
      <w:bookmarkStart w:id="79" w:name="_Ref483137024"/>
      <w:bookmarkStart w:id="80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7</w:t>
      </w:r>
      <w:r w:rsidR="00742D17">
        <w:fldChar w:fldCharType="end"/>
      </w:r>
      <w:bookmarkEnd w:id="79"/>
      <w:r w:rsidR="00D72F46">
        <w:rPr>
          <w:rFonts w:hint="eastAsia"/>
        </w:rPr>
        <w:t>PTP</w:t>
      </w:r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置全</w:t>
      </w:r>
      <w:bookmarkEnd w:id="80"/>
    </w:p>
    <w:tbl>
      <w:tblPr>
        <w:tblStyle w:val="a8"/>
        <w:tblW w:w="0" w:type="auto"/>
        <w:tblLook w:val="04A0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r>
              <w:rPr>
                <w:rFonts w:hint="eastAsia"/>
              </w:rPr>
              <w:t>clockType</w:t>
            </w:r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  <w:r>
              <w:t>ServerIp[10]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ServerMac[10]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r>
              <w:rPr>
                <w:rFonts w:hint="eastAsia"/>
              </w:rPr>
              <w:t>ServerMac[</w:t>
            </w:r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9"/>
      </w:pPr>
      <w:bookmarkStart w:id="81" w:name="_Ref483137030"/>
      <w:bookmarkStart w:id="82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8</w:t>
      </w:r>
      <w:r w:rsidR="00742D17">
        <w:fldChar w:fldCharType="end"/>
      </w:r>
      <w:bookmarkEnd w:id="81"/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82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clockType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9"/>
      </w:pPr>
      <w:bookmarkStart w:id="83" w:name="_Ref483137044"/>
      <w:bookmarkStart w:id="84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9</w:t>
      </w:r>
      <w:r w:rsidR="00742D17">
        <w:fldChar w:fldCharType="end"/>
      </w:r>
      <w:bookmarkEnd w:id="83"/>
      <w:r w:rsidR="00C47DB5">
        <w:rPr>
          <w:rFonts w:hint="eastAsia"/>
        </w:rPr>
        <w:t>PTPMaster</w:t>
      </w:r>
      <w:bookmarkEnd w:id="84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9"/>
      </w:pPr>
      <w:bookmarkStart w:id="85" w:name="_Ref483137049"/>
      <w:bookmarkStart w:id="86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10</w:t>
      </w:r>
      <w:r w:rsidR="00742D17">
        <w:fldChar w:fldCharType="end"/>
      </w:r>
      <w:bookmarkEnd w:id="85"/>
      <w:r w:rsidR="00624CBE">
        <w:rPr>
          <w:rFonts w:hint="eastAsia"/>
        </w:rPr>
        <w:t>PTP Slave</w:t>
      </w:r>
      <w:bookmarkEnd w:id="86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>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B0B46" w:rsidP="00E02A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B0B46" w:rsidP="00E02AC6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ServerMac[10]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9"/>
      </w:pPr>
      <w:bookmarkStart w:id="87" w:name="_Ref483137060"/>
      <w:bookmarkStart w:id="88" w:name="_Toc488615980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12</w:t>
      </w:r>
      <w:r w:rsidR="00742D17">
        <w:fldChar w:fldCharType="end"/>
      </w:r>
      <w:bookmarkEnd w:id="87"/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88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AE3705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BroadCast请求间隔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AE3705" w:rsidP="005A61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MutiCast请求间隔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4D5C16" w:rsidRDefault="00423338" w:rsidP="005A610C">
            <w:pPr>
              <w:jc w:val="left"/>
            </w:pPr>
            <w:r>
              <w:t xml:space="preserve">struct </w:t>
            </w:r>
            <w:r w:rsidR="004D5C16">
              <w:t>md5key[8]</w:t>
            </w:r>
          </w:p>
        </w:tc>
      </w:tr>
    </w:tbl>
    <w:p w:rsidR="00547238" w:rsidRDefault="00547238" w:rsidP="00AC6571"/>
    <w:p w:rsidR="00A25AF9" w:rsidRDefault="00B9078E" w:rsidP="00850FB7">
      <w:pPr>
        <w:pStyle w:val="a9"/>
      </w:pPr>
      <w:bookmarkStart w:id="89" w:name="_Ref483137064"/>
      <w:bookmarkStart w:id="90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 w:rsidR="00850FB7">
        <w:rPr>
          <w:noProof/>
        </w:rPr>
        <w:t>13</w:t>
      </w:r>
      <w:r w:rsidR="00742D17">
        <w:fldChar w:fldCharType="end"/>
      </w:r>
      <w:bookmarkEnd w:id="89"/>
      <w:r w:rsidR="00A25AF9">
        <w:rPr>
          <w:rFonts w:hint="eastAsia"/>
        </w:rPr>
        <w:t>NTPMD</w:t>
      </w:r>
      <w:r w:rsidR="00A25AF9">
        <w:t>5</w:t>
      </w:r>
      <w:r w:rsidR="00A25AF9">
        <w:rPr>
          <w:rFonts w:hint="eastAsia"/>
        </w:rPr>
        <w:t>使能</w:t>
      </w:r>
      <w:bookmarkEnd w:id="90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9"/>
      </w:pPr>
      <w:bookmarkStart w:id="91" w:name="_Ref483137936"/>
      <w:bookmarkStart w:id="92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>
        <w:rPr>
          <w:noProof/>
        </w:rPr>
        <w:t>15</w:t>
      </w:r>
      <w:r w:rsidR="00742D17">
        <w:fldChar w:fldCharType="end"/>
      </w:r>
      <w:bookmarkEnd w:id="91"/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92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c>
          <w:tcPr>
            <w:tcW w:w="1271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黑名单设置或请求个数</w:t>
            </w:r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</w:pPr>
            <w:r>
              <w:rPr>
                <w:rFonts w:hint="eastAsia"/>
              </w:rPr>
              <w:t>0~</w:t>
            </w:r>
            <w:r w:rsidR="00A3167F">
              <w:t>15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784329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r w:rsidR="005A0A39">
              <w:rPr>
                <w:rFonts w:hint="eastAsia"/>
              </w:rPr>
              <w:t>ip</w:t>
            </w:r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9"/>
      </w:pPr>
      <w:bookmarkStart w:id="93" w:name="_Ref483137940"/>
      <w:bookmarkStart w:id="94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 w:rsidR="00742D1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 w:rsidR="00742D17">
        <w:fldChar w:fldCharType="separate"/>
      </w:r>
      <w:r>
        <w:rPr>
          <w:noProof/>
        </w:rPr>
        <w:t>16</w:t>
      </w:r>
      <w:r w:rsidR="00742D17">
        <w:fldChar w:fldCharType="end"/>
      </w:r>
      <w:bookmarkEnd w:id="93"/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94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白名单请求或设置个数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0~</w:t>
            </w:r>
            <w:r w:rsidR="00020A61">
              <w:t>15</w:t>
            </w:r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9"/>
      </w:pPr>
      <w:bookmarkStart w:id="95" w:name="_Toc488615984"/>
      <w:r>
        <w:rPr>
          <w:rFonts w:hint="eastAsia"/>
        </w:rPr>
        <w:t>表</w:t>
      </w:r>
      <w:r w:rsidR="00E513E3">
        <w:rPr>
          <w:rFonts w:hint="eastAsia"/>
        </w:rPr>
        <w:t>6-17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95"/>
    </w:p>
    <w:tbl>
      <w:tblPr>
        <w:tblStyle w:val="a8"/>
        <w:tblW w:w="0" w:type="auto"/>
        <w:tblLook w:val="04A0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bookmarkStart w:id="96" w:name="OLE_LINK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  <w:bookmarkEnd w:id="96"/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4C8" w:rsidRDefault="002074C8" w:rsidP="002E51FF">
      <w:r>
        <w:separator/>
      </w:r>
    </w:p>
  </w:endnote>
  <w:endnote w:type="continuationSeparator" w:id="1">
    <w:p w:rsidR="002074C8" w:rsidRDefault="002074C8" w:rsidP="002E5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4C8" w:rsidRDefault="002074C8" w:rsidP="002E51FF">
      <w:r>
        <w:separator/>
      </w:r>
    </w:p>
  </w:footnote>
  <w:footnote w:type="continuationSeparator" w:id="1">
    <w:p w:rsidR="002074C8" w:rsidRDefault="002074C8" w:rsidP="002E5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5D9" w:rsidRDefault="008A75D9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黄飞">
    <w15:presenceInfo w15:providerId="None" w15:userId="黄飞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4635E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074C8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25FF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64C1F"/>
    <w:rsid w:val="00370393"/>
    <w:rsid w:val="00380071"/>
    <w:rsid w:val="00384826"/>
    <w:rsid w:val="00394C4B"/>
    <w:rsid w:val="003978E1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86EE8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0EF9"/>
    <w:rsid w:val="00552F9E"/>
    <w:rsid w:val="00563970"/>
    <w:rsid w:val="00591386"/>
    <w:rsid w:val="005944D8"/>
    <w:rsid w:val="00596EF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1C7F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42D1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56E0"/>
    <w:rsid w:val="00887CFA"/>
    <w:rsid w:val="008A75D9"/>
    <w:rsid w:val="008C434C"/>
    <w:rsid w:val="008C780F"/>
    <w:rsid w:val="008D2227"/>
    <w:rsid w:val="008D27B3"/>
    <w:rsid w:val="008D588B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3705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6B41"/>
    <w:rsid w:val="00B47B2F"/>
    <w:rsid w:val="00B51ED6"/>
    <w:rsid w:val="00B54898"/>
    <w:rsid w:val="00B67E1C"/>
    <w:rsid w:val="00B71CC4"/>
    <w:rsid w:val="00B72853"/>
    <w:rsid w:val="00B81960"/>
    <w:rsid w:val="00B8605B"/>
    <w:rsid w:val="00B9078E"/>
    <w:rsid w:val="00BA0960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15B2F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0B46"/>
    <w:rsid w:val="00EB2C6C"/>
    <w:rsid w:val="00EC4FAC"/>
    <w:rsid w:val="00EC7A88"/>
    <w:rsid w:val="00F032BB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1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5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6">
    <w:name w:val="Title"/>
    <w:basedOn w:val="a"/>
    <w:next w:val="a"/>
    <w:link w:val="Char1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E16F6"/>
    <w:pPr>
      <w:ind w:firstLineChars="200" w:firstLine="420"/>
    </w:pPr>
  </w:style>
  <w:style w:type="table" w:styleId="a8">
    <w:name w:val="Table Grid"/>
    <w:basedOn w:val="a1"/>
    <w:uiPriority w:val="39"/>
    <w:rsid w:val="00BE7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Quote"/>
    <w:basedOn w:val="a"/>
    <w:next w:val="a"/>
    <w:link w:val="Char2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a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0">
    <w:name w:val="toc 1"/>
    <w:basedOn w:val="a"/>
    <w:next w:val="a"/>
    <w:autoRedefine/>
    <w:uiPriority w:val="39"/>
    <w:unhideWhenUsed/>
    <w:rsid w:val="007F7C9E"/>
  </w:style>
  <w:style w:type="paragraph" w:styleId="20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b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761DE5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14510C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14510C"/>
    <w:rPr>
      <w:rFonts w:ascii="Times New Roman" w:hAnsi="Times New Roman"/>
      <w:sz w:val="24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14510C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0">
    <w:name w:val="Balloon Text"/>
    <w:basedOn w:val="a"/>
    <w:link w:val="Char5"/>
    <w:uiPriority w:val="99"/>
    <w:semiHidden/>
    <w:unhideWhenUsed/>
    <w:rsid w:val="0014510C"/>
    <w:rPr>
      <w:sz w:val="18"/>
      <w:szCs w:val="18"/>
    </w:rPr>
  </w:style>
  <w:style w:type="character" w:customStyle="1" w:styleId="Char5">
    <w:name w:val="批注框文本 Char"/>
    <w:basedOn w:val="a0"/>
    <w:link w:val="af0"/>
    <w:uiPriority w:val="99"/>
    <w:semiHidden/>
    <w:rsid w:val="0014510C"/>
    <w:rPr>
      <w:rFonts w:ascii="Times New Roman" w:hAnsi="Times New Roman"/>
      <w:sz w:val="18"/>
      <w:szCs w:val="18"/>
    </w:rPr>
  </w:style>
  <w:style w:type="paragraph" w:styleId="af1">
    <w:name w:val="Document Map"/>
    <w:basedOn w:val="a"/>
    <w:link w:val="Char6"/>
    <w:uiPriority w:val="99"/>
    <w:semiHidden/>
    <w:unhideWhenUsed/>
    <w:rsid w:val="006B1C7F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1"/>
    <w:uiPriority w:val="99"/>
    <w:semiHidden/>
    <w:rsid w:val="006B1C7F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3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2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B2D8B-F866-4E11-896E-7DAF6757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16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系统天地</cp:lastModifiedBy>
  <cp:revision>319</cp:revision>
  <dcterms:created xsi:type="dcterms:W3CDTF">2017-05-20T07:22:00Z</dcterms:created>
  <dcterms:modified xsi:type="dcterms:W3CDTF">2017-12-02T07:32:00Z</dcterms:modified>
</cp:coreProperties>
</file>