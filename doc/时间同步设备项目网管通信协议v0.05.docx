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444E9D">
        <w:rPr>
          <w:rFonts w:hint="eastAsia"/>
          <w:sz w:val="36"/>
          <w:szCs w:val="36"/>
        </w:rPr>
        <w:t>5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B342A5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0" w:name="_Toc488615949"/>
      <w:r>
        <w:rPr>
          <w:rFonts w:hint="eastAsia"/>
        </w:rPr>
        <w:lastRenderedPageBreak/>
        <w:t>概述</w:t>
      </w:r>
      <w:bookmarkEnd w:id="0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" w:name="_Toc488615950"/>
      <w:r>
        <w:rPr>
          <w:rFonts w:hint="eastAsia"/>
        </w:rPr>
        <w:t>设计依据</w:t>
      </w:r>
      <w:bookmarkEnd w:id="1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2" w:name="_Toc488615951"/>
      <w:r>
        <w:rPr>
          <w:rFonts w:hint="eastAsia"/>
        </w:rPr>
        <w:t>通信协议</w:t>
      </w:r>
      <w:bookmarkEnd w:id="2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7A7FC9">
        <w:rPr>
          <w:rFonts w:hint="eastAsia"/>
        </w:rPr>
        <w:t>服务端接收端口为</w:t>
      </w:r>
      <w:r w:rsidR="007A7FC9">
        <w:rPr>
          <w:rFonts w:hint="eastAsia"/>
        </w:rPr>
        <w:t>20170</w:t>
      </w:r>
      <w:r w:rsidR="007A7FC9">
        <w:rPr>
          <w:rFonts w:hint="eastAsia"/>
        </w:rPr>
        <w:t>，</w:t>
      </w:r>
      <w:r w:rsidR="007A7FC9">
        <w:rPr>
          <w:rFonts w:hint="eastAsia"/>
        </w:rPr>
        <w:t>PPS</w:t>
      </w:r>
      <w:r w:rsidR="007A7FC9">
        <w:rPr>
          <w:rFonts w:hint="eastAsia"/>
        </w:rPr>
        <w:t>发送目的端口为</w:t>
      </w:r>
      <w:r w:rsidR="007A7FC9">
        <w:rPr>
          <w:rFonts w:hint="eastAsia"/>
        </w:rPr>
        <w:t>20171</w:t>
      </w:r>
      <w:r w:rsidR="007A7FC9">
        <w:rPr>
          <w:rFonts w:hint="eastAsia"/>
        </w:rPr>
        <w:t>，其他请求</w:t>
      </w:r>
      <w:r w:rsidR="008C780F">
        <w:rPr>
          <w:rFonts w:hint="eastAsia"/>
        </w:rPr>
        <w:t>、设置命令</w:t>
      </w:r>
      <w:proofErr w:type="gramStart"/>
      <w:r w:rsidR="007A7FC9">
        <w:rPr>
          <w:rFonts w:hint="eastAsia"/>
        </w:rPr>
        <w:t>按照</w:t>
      </w:r>
      <w:r w:rsidR="005A44F4">
        <w:rPr>
          <w:rFonts w:hint="eastAsia"/>
        </w:rPr>
        <w:t>源</w:t>
      </w:r>
      <w:proofErr w:type="gramEnd"/>
      <w:r w:rsidR="005A44F4">
        <w:rPr>
          <w:rFonts w:hint="eastAsia"/>
        </w:rPr>
        <w:t>端口</w:t>
      </w:r>
      <w:r w:rsidR="007A7FC9">
        <w:rPr>
          <w:rFonts w:hint="eastAsia"/>
        </w:rPr>
        <w:t>回复。</w:t>
      </w:r>
    </w:p>
    <w:p w:rsidR="00AA2F13" w:rsidRDefault="00AA2F13" w:rsidP="00AA2F13">
      <w:pPr>
        <w:pStyle w:val="2"/>
      </w:pPr>
      <w:bookmarkStart w:id="3" w:name="_Toc488615952"/>
      <w:r>
        <w:rPr>
          <w:rFonts w:hint="eastAsia"/>
        </w:rPr>
        <w:t>通信机制</w:t>
      </w:r>
      <w:bookmarkEnd w:id="3"/>
    </w:p>
    <w:p w:rsidR="00211B36" w:rsidRDefault="00BD1367" w:rsidP="007064E0">
      <w:pPr>
        <w:pStyle w:val="3"/>
        <w:jc w:val="left"/>
      </w:pPr>
      <w:bookmarkStart w:id="4" w:name="_Toc488615953"/>
      <w:r>
        <w:rPr>
          <w:rFonts w:hint="eastAsia"/>
        </w:rPr>
        <w:t>数据交互</w:t>
      </w:r>
      <w:bookmarkEnd w:id="4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3pt" o:ole="">
            <v:imagedata r:id="rId8" o:title=""/>
          </v:shape>
          <o:OLEObject Type="Embed" ProgID="Visio.Drawing.11" ShapeID="_x0000_i1025" DrawAspect="Content" ObjectID="_1563299156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8pt;height:153pt" o:ole="">
            <v:imagedata r:id="rId10" o:title=""/>
          </v:shape>
          <o:OLEObject Type="Embed" ProgID="Visio.Drawing.11" ShapeID="_x0000_i1026" DrawAspect="Content" ObjectID="_1563299157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8pt;height:153pt" o:ole="">
            <v:imagedata r:id="rId12" o:title=""/>
          </v:shape>
          <o:OLEObject Type="Embed" ProgID="Visio.Drawing.11" ShapeID="_x0000_i1027" DrawAspect="Content" ObjectID="_1563299158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5" w:name="_Toc488615954"/>
      <w:r>
        <w:rPr>
          <w:rFonts w:hint="eastAsia"/>
        </w:rPr>
        <w:t>数据帧格式</w:t>
      </w:r>
      <w:bookmarkEnd w:id="5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6" w:name="_Toc488615955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6"/>
    </w:p>
    <w:p w:rsidR="008806C3" w:rsidRDefault="009B00B1" w:rsidP="009B00B1">
      <w:pPr>
        <w:pStyle w:val="ac"/>
      </w:pPr>
      <w:bookmarkStart w:id="7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8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9" w:name="_Toc488615957"/>
      <w:bookmarkEnd w:id="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0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1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2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3" w:name="_Toc488615961"/>
      <w:r>
        <w:rPr>
          <w:rFonts w:hint="eastAsia"/>
        </w:rPr>
        <w:t>控制字</w:t>
      </w:r>
      <w:bookmarkEnd w:id="13"/>
    </w:p>
    <w:p w:rsidR="00BE7F60" w:rsidRPr="00BE7F60" w:rsidRDefault="00B71CC4" w:rsidP="00B71CC4">
      <w:pPr>
        <w:pStyle w:val="ac"/>
      </w:pPr>
      <w:bookmarkStart w:id="14" w:name="_Ref483120349"/>
      <w:bookmarkStart w:id="15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控制字段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6" w:name="_Ref483120335"/>
      <w:bookmarkStart w:id="17" w:name="_Ref483515176"/>
      <w:bookmarkStart w:id="18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16"/>
      <w:r w:rsidR="00346D9E">
        <w:t xml:space="preserve"> </w:t>
      </w:r>
      <w:r>
        <w:rPr>
          <w:rFonts w:hint="eastAsia"/>
        </w:rPr>
        <w:t>逻辑地址</w:t>
      </w:r>
      <w:bookmarkEnd w:id="17"/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19" w:name="_Ref483120356"/>
      <w:bookmarkStart w:id="20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19"/>
      <w:r w:rsidR="00346D9E">
        <w:t xml:space="preserve"> </w:t>
      </w:r>
      <w:r>
        <w:rPr>
          <w:rFonts w:hint="eastAsia"/>
        </w:rPr>
        <w:t>盘类型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lastRenderedPageBreak/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1" w:name="_Ref483122122"/>
      <w:bookmarkStart w:id="22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1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3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3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4" w:name="_Toc488615967"/>
      <w:r>
        <w:rPr>
          <w:rFonts w:hint="eastAsia"/>
        </w:rPr>
        <w:t>命令列表</w:t>
      </w:r>
      <w:bookmarkEnd w:id="24"/>
    </w:p>
    <w:p w:rsidR="007F7C9E" w:rsidRPr="007F7C9E" w:rsidRDefault="007F7C9E" w:rsidP="007F7C9E">
      <w:pPr>
        <w:pStyle w:val="ac"/>
      </w:pPr>
      <w:bookmarkStart w:id="25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5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lastRenderedPageBreak/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6" w:name="_Toc488615969"/>
      <w:r>
        <w:rPr>
          <w:rFonts w:hint="eastAsia"/>
        </w:rPr>
        <w:t>结构定义</w:t>
      </w:r>
      <w:bookmarkEnd w:id="26"/>
    </w:p>
    <w:p w:rsidR="00C85F65" w:rsidRPr="00C85F65" w:rsidRDefault="00C85F65" w:rsidP="00C85F65">
      <w:pPr>
        <w:pStyle w:val="ac"/>
      </w:pPr>
      <w:bookmarkStart w:id="27" w:name="_Ref483136861"/>
      <w:bookmarkStart w:id="28" w:name="_Ref483136848"/>
      <w:bookmarkStart w:id="29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7"/>
      <w:r>
        <w:rPr>
          <w:rFonts w:hint="eastAsia"/>
        </w:rPr>
        <w:t>心跳包结构</w:t>
      </w:r>
      <w:bookmarkEnd w:id="28"/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0" w:name="_Ref483137019"/>
      <w:bookmarkStart w:id="31" w:name="_Toc4886159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0"/>
      <w:r>
        <w:t xml:space="preserve"> </w:t>
      </w:r>
      <w:r w:rsidR="00552F9E">
        <w:rPr>
          <w:rFonts w:hint="eastAsia"/>
        </w:rPr>
        <w:t>设备信息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2" w:name="_Ref483137020"/>
      <w:bookmarkStart w:id="33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2"/>
      <w:r>
        <w:t xml:space="preserve"> </w:t>
      </w:r>
      <w:r w:rsidR="00A2631C">
        <w:rPr>
          <w:rFonts w:hint="eastAsia"/>
        </w:rPr>
        <w:t>网络地址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4" w:name="_Ref483137021"/>
      <w:bookmarkStart w:id="35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4"/>
      <w:r>
        <w:t xml:space="preserve"> </w:t>
      </w:r>
      <w:r w:rsidR="00867351">
        <w:rPr>
          <w:rFonts w:hint="eastAsia"/>
        </w:rPr>
        <w:t>版本信息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6" w:name="_Ref483137022"/>
      <w:bookmarkStart w:id="37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6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lastRenderedPageBreak/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38" w:name="_Ref483137023"/>
      <w:bookmarkStart w:id="39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38"/>
      <w:r>
        <w:t xml:space="preserve"> </w:t>
      </w:r>
      <w:r w:rsidR="00493666">
        <w:rPr>
          <w:rFonts w:hint="eastAsia"/>
        </w:rPr>
        <w:t>系统设置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0" w:name="_Ref483137024"/>
      <w:bookmarkStart w:id="41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0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RDefault="005C6F74" w:rsidP="000C42BA">
            <w:pPr>
              <w:jc w:val="left"/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2" w:name="_Ref483137030"/>
      <w:bookmarkStart w:id="43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2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4" w:name="_Ref483137044"/>
      <w:bookmarkStart w:id="45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4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444E9D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6" w:name="_Ref483137049"/>
      <w:bookmarkStart w:id="47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6"/>
      <w:r>
        <w:t xml:space="preserve"> </w:t>
      </w:r>
      <w:r w:rsidR="00624CBE">
        <w:rPr>
          <w:rFonts w:hint="eastAsia"/>
        </w:rPr>
        <w:t>PTP Slave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</w:t>
            </w:r>
            <w:r w:rsidRPr="006721D0">
              <w:rPr>
                <w:rFonts w:hint="eastAsia"/>
              </w:rPr>
              <w:lastRenderedPageBreak/>
              <w:t>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DB43B2" w:rsidP="000C42BA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48" w:name="_Ref483137060"/>
      <w:bookmarkStart w:id="49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48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444E9D" w:rsidP="005A61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0" w:name="_Ref483137064"/>
      <w:bookmarkStart w:id="51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0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52" w:name="_Ref483137936"/>
      <w:bookmarkStart w:id="53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2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DF05F0" w:rsidTr="007064E0">
        <w:trPr>
          <w:ins w:id="54" w:author="Administrator" w:date="2017-08-03T20:54:00Z"/>
        </w:trPr>
        <w:tc>
          <w:tcPr>
            <w:tcW w:w="1271" w:type="dxa"/>
          </w:tcPr>
          <w:p w:rsidR="00DF05F0" w:rsidRDefault="007E7AEE" w:rsidP="007064E0">
            <w:pPr>
              <w:jc w:val="center"/>
              <w:rPr>
                <w:ins w:id="55" w:author="Administrator" w:date="2017-08-03T20:54:00Z"/>
              </w:rPr>
            </w:pPr>
            <w:ins w:id="56" w:author="Administrator" w:date="2017-08-03T20:5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DF05F0" w:rsidRDefault="007E7AEE" w:rsidP="007064E0">
            <w:pPr>
              <w:jc w:val="center"/>
              <w:rPr>
                <w:ins w:id="57" w:author="Administrator" w:date="2017-08-03T20:54:00Z"/>
                <w:rFonts w:hint="eastAsia"/>
              </w:rPr>
            </w:pPr>
            <w:ins w:id="58" w:author="Administrator" w:date="2017-08-03T20:54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DF05F0" w:rsidRDefault="007E7AEE" w:rsidP="007064E0">
            <w:pPr>
              <w:widowControl/>
              <w:jc w:val="center"/>
              <w:rPr>
                <w:ins w:id="59" w:author="Administrator" w:date="2017-08-03T20:54:00Z"/>
                <w:rFonts w:ascii="等线" w:eastAsia="等线" w:hAnsi="等线" w:hint="eastAsia"/>
                <w:color w:val="000000"/>
                <w:sz w:val="22"/>
              </w:rPr>
            </w:pPr>
            <w:ins w:id="60" w:author="Administrator" w:date="2017-08-03T20:5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黑名单设置或请求个数</w:t>
              </w:r>
            </w:ins>
          </w:p>
        </w:tc>
        <w:tc>
          <w:tcPr>
            <w:tcW w:w="1922" w:type="dxa"/>
          </w:tcPr>
          <w:p w:rsidR="00DF05F0" w:rsidRDefault="007E7AEE" w:rsidP="002347B3">
            <w:pPr>
              <w:jc w:val="left"/>
              <w:rPr>
                <w:ins w:id="61" w:author="Administrator" w:date="2017-08-03T20:54:00Z"/>
                <w:rFonts w:hint="eastAsia"/>
              </w:rPr>
            </w:pPr>
            <w:ins w:id="62" w:author="Administrator" w:date="2017-08-03T20:55:00Z">
              <w:r>
                <w:rPr>
                  <w:rFonts w:hint="eastAsia"/>
                </w:rPr>
                <w:t>0~</w:t>
              </w:r>
              <w:r>
                <w:t>9</w:t>
              </w:r>
            </w:ins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del w:id="63" w:author="Administrator" w:date="2017-08-03T20:58:00Z">
              <w:r w:rsidDel="00784329">
                <w:rPr>
                  <w:rFonts w:hint="eastAsia"/>
                </w:rPr>
                <w:delText>1</w:delText>
              </w:r>
            </w:del>
            <w:ins w:id="64" w:author="Administrator" w:date="2017-08-03T20:58:00Z">
              <w:r w:rsidR="00784329">
                <w:t>2</w:t>
              </w:r>
            </w:ins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del w:id="65" w:author="Administrator" w:date="2017-08-03T20:58:00Z">
              <w:r w:rsidDel="00784329">
                <w:lastRenderedPageBreak/>
                <w:delText>2</w:delText>
              </w:r>
            </w:del>
            <w:ins w:id="66" w:author="Administrator" w:date="2017-08-03T20:58:00Z">
              <w:r w:rsidR="00784329">
                <w:t>3</w:t>
              </w:r>
            </w:ins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del w:id="67" w:author="Administrator" w:date="2017-08-03T20:59:00Z">
              <w:r w:rsidDel="00784329">
                <w:rPr>
                  <w:rFonts w:hint="eastAsia"/>
                </w:rPr>
                <w:delText>6</w:delText>
              </w:r>
            </w:del>
            <w:ins w:id="68" w:author="Administrator" w:date="2017-08-03T20:59:00Z">
              <w:r w:rsidR="00784329">
                <w:t>7</w:t>
              </w:r>
            </w:ins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del w:id="69" w:author="Administrator" w:date="2017-08-03T20:59:00Z">
              <w:r w:rsidDel="00784329">
                <w:rPr>
                  <w:rFonts w:hint="eastAsia"/>
                </w:rPr>
                <w:delText>10</w:delText>
              </w:r>
            </w:del>
            <w:ins w:id="70" w:author="Administrator" w:date="2017-08-03T20:59:00Z">
              <w:r w:rsidR="00784329">
                <w:t>11</w:t>
              </w:r>
            </w:ins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del w:id="71" w:author="Administrator" w:date="2017-08-03T20:59:00Z">
              <w:r w:rsidDel="00784329">
                <w:rPr>
                  <w:rFonts w:hint="eastAsia"/>
                </w:rPr>
                <w:delText>11</w:delText>
              </w:r>
            </w:del>
            <w:ins w:id="72" w:author="Administrator" w:date="2017-08-03T20:59:00Z">
              <w:r w:rsidR="00784329">
                <w:t>12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del w:id="73" w:author="Administrator" w:date="2017-08-03T20:59:00Z">
              <w:r w:rsidDel="00784329">
                <w:rPr>
                  <w:rFonts w:hint="eastAsia"/>
                </w:rPr>
                <w:delText>15</w:delText>
              </w:r>
            </w:del>
            <w:ins w:id="74" w:author="Administrator" w:date="2017-08-03T20:59:00Z">
              <w:r w:rsidR="00784329">
                <w:t>16</w:t>
              </w:r>
            </w:ins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del w:id="75" w:author="Administrator" w:date="2017-08-03T20:59:00Z">
              <w:r w:rsidDel="00784329">
                <w:rPr>
                  <w:rFonts w:hint="eastAsia"/>
                </w:rPr>
                <w:delText>19</w:delText>
              </w:r>
            </w:del>
            <w:ins w:id="76" w:author="Administrator" w:date="2017-08-03T20:59:00Z">
              <w:r w:rsidR="00784329">
                <w:t>20</w:t>
              </w:r>
            </w:ins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del w:id="77" w:author="Administrator" w:date="2017-08-03T20:59:00Z">
              <w:r w:rsidDel="00784329">
                <w:rPr>
                  <w:rFonts w:hint="eastAsia"/>
                </w:rPr>
                <w:delText>20</w:delText>
              </w:r>
            </w:del>
            <w:ins w:id="78" w:author="Administrator" w:date="2017-08-03T20:59:00Z">
              <w:r w:rsidR="00784329">
                <w:t>21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del w:id="79" w:author="Administrator" w:date="2017-08-03T20:59:00Z">
              <w:r w:rsidDel="00784329">
                <w:rPr>
                  <w:rFonts w:hint="eastAsia"/>
                </w:rPr>
                <w:delText>24</w:delText>
              </w:r>
            </w:del>
            <w:ins w:id="80" w:author="Administrator" w:date="2017-08-03T20:59:00Z">
              <w:r w:rsidR="00784329">
                <w:t>25</w:t>
              </w:r>
            </w:ins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81" w:name="_Ref483137940"/>
      <w:bookmarkStart w:id="82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81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8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B342A5" w:rsidTr="007064E0">
        <w:trPr>
          <w:ins w:id="83" w:author="Administrator" w:date="2017-08-03T20:54:00Z"/>
        </w:trPr>
        <w:tc>
          <w:tcPr>
            <w:tcW w:w="1271" w:type="dxa"/>
          </w:tcPr>
          <w:p w:rsidR="00B342A5" w:rsidRDefault="00B342A5" w:rsidP="00B342A5">
            <w:pPr>
              <w:jc w:val="center"/>
              <w:rPr>
                <w:ins w:id="84" w:author="Administrator" w:date="2017-08-03T20:54:00Z"/>
              </w:rPr>
            </w:pPr>
            <w:bookmarkStart w:id="85" w:name="_GoBack" w:colFirst="0" w:colLast="0"/>
            <w:ins w:id="86" w:author="Administrator" w:date="2017-08-03T20:59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  <w:rPr>
                <w:ins w:id="87" w:author="Administrator" w:date="2017-08-03T20:54:00Z"/>
                <w:rFonts w:hint="eastAsia"/>
              </w:rPr>
            </w:pPr>
            <w:ins w:id="88" w:author="Administrator" w:date="2017-08-03T20:55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ins w:id="89" w:author="Administrator" w:date="2017-08-03T20:54:00Z"/>
                <w:rFonts w:ascii="等线" w:eastAsia="等线" w:hAnsi="等线" w:hint="eastAsia"/>
                <w:color w:val="000000"/>
                <w:sz w:val="22"/>
              </w:rPr>
            </w:pPr>
            <w:ins w:id="90" w:author="Administrator" w:date="2017-08-03T20:55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白名单请求或设置个数</w:t>
              </w:r>
            </w:ins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  <w:rPr>
                <w:ins w:id="91" w:author="Administrator" w:date="2017-08-03T20:54:00Z"/>
                <w:rFonts w:hint="eastAsia"/>
              </w:rPr>
            </w:pPr>
            <w:ins w:id="92" w:author="Administrator" w:date="2017-08-03T20:55:00Z">
              <w:r>
                <w:rPr>
                  <w:rFonts w:hint="eastAsia"/>
                </w:rPr>
                <w:t>0~</w:t>
              </w:r>
              <w:r>
                <w:t>9</w:t>
              </w:r>
            </w:ins>
          </w:p>
        </w:tc>
      </w:tr>
      <w:bookmarkEnd w:id="85"/>
      <w:tr w:rsidR="00B342A5" w:rsidDel="002F5E8D" w:rsidTr="007064E0">
        <w:tc>
          <w:tcPr>
            <w:tcW w:w="1271" w:type="dxa"/>
          </w:tcPr>
          <w:p w:rsidR="00B342A5" w:rsidDel="002F5E8D" w:rsidRDefault="00B342A5" w:rsidP="00B342A5">
            <w:pPr>
              <w:jc w:val="center"/>
            </w:pPr>
            <w:ins w:id="93" w:author="Administrator" w:date="2017-08-03T20:59:00Z">
              <w:r>
                <w:t>2</w:t>
              </w:r>
            </w:ins>
            <w:del w:id="94" w:author="Administrator" w:date="2017-08-03T20:59:00Z">
              <w:r w:rsidDel="00E14782">
                <w:rPr>
                  <w:rFonts w:hint="eastAsia"/>
                </w:rPr>
                <w:delText>1</w:delText>
              </w:r>
            </w:del>
          </w:p>
        </w:tc>
        <w:tc>
          <w:tcPr>
            <w:tcW w:w="1276" w:type="dxa"/>
          </w:tcPr>
          <w:p w:rsidR="00B342A5" w:rsidDel="002F5E8D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Del="002F5E8D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Del="002F5E8D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95" w:author="Administrator" w:date="2017-08-03T20:59:00Z">
              <w:r>
                <w:t>3</w:t>
              </w:r>
            </w:ins>
            <w:del w:id="96" w:author="Administrator" w:date="2017-08-03T20:59:00Z">
              <w:r w:rsidDel="00E14782">
                <w:delText>2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97" w:author="Administrator" w:date="2017-08-03T20:59:00Z">
              <w:r>
                <w:t>7</w:t>
              </w:r>
            </w:ins>
            <w:del w:id="98" w:author="Administrator" w:date="2017-08-03T20:59:00Z">
              <w:r w:rsidDel="00E14782">
                <w:rPr>
                  <w:rFonts w:hint="eastAsia"/>
                </w:rPr>
                <w:delText>6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99" w:author="Administrator" w:date="2017-08-03T20:59:00Z">
              <w:r>
                <w:t>11</w:t>
              </w:r>
            </w:ins>
            <w:del w:id="100" w:author="Administrator" w:date="2017-08-03T20:59:00Z">
              <w:r w:rsidDel="00E14782">
                <w:rPr>
                  <w:rFonts w:hint="eastAsia"/>
                </w:rPr>
                <w:delText>10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1" w:author="Administrator" w:date="2017-08-03T20:59:00Z">
              <w:r>
                <w:t>12</w:t>
              </w:r>
            </w:ins>
            <w:del w:id="102" w:author="Administrator" w:date="2017-08-03T20:59:00Z">
              <w:r w:rsidDel="00E14782">
                <w:rPr>
                  <w:rFonts w:hint="eastAsia"/>
                </w:rPr>
                <w:delText>11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3" w:author="Administrator" w:date="2017-08-03T20:59:00Z">
              <w:r>
                <w:t>16</w:t>
              </w:r>
            </w:ins>
            <w:del w:id="104" w:author="Administrator" w:date="2017-08-03T20:59:00Z">
              <w:r w:rsidDel="00E14782">
                <w:rPr>
                  <w:rFonts w:hint="eastAsia"/>
                </w:rPr>
                <w:delText>15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5" w:author="Administrator" w:date="2017-08-03T20:59:00Z">
              <w:r>
                <w:t>20</w:t>
              </w:r>
            </w:ins>
            <w:del w:id="106" w:author="Administrator" w:date="2017-08-03T20:59:00Z">
              <w:r w:rsidDel="00E14782">
                <w:rPr>
                  <w:rFonts w:hint="eastAsia"/>
                </w:rPr>
                <w:delText>19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B342A5" w:rsidRDefault="00B342A5" w:rsidP="00B342A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7" w:author="Administrator" w:date="2017-08-03T20:59:00Z">
              <w:r>
                <w:t>21</w:t>
              </w:r>
            </w:ins>
            <w:del w:id="108" w:author="Administrator" w:date="2017-08-03T20:59:00Z">
              <w:r w:rsidDel="00E14782">
                <w:rPr>
                  <w:rFonts w:hint="eastAsia"/>
                </w:rPr>
                <w:delText>20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ins w:id="109" w:author="Administrator" w:date="2017-08-03T20:59:00Z">
              <w:r>
                <w:t>25</w:t>
              </w:r>
            </w:ins>
            <w:del w:id="110" w:author="Administrator" w:date="2017-08-03T20:59:00Z">
              <w:r w:rsidDel="00E14782">
                <w:rPr>
                  <w:rFonts w:hint="eastAsia"/>
                </w:rPr>
                <w:delText>24</w:delText>
              </w:r>
            </w:del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  <w:r>
              <w:t>…</w:t>
            </w: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  <w:tr w:rsidR="00B342A5" w:rsidTr="007064E0">
        <w:tc>
          <w:tcPr>
            <w:tcW w:w="1271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1276" w:type="dxa"/>
          </w:tcPr>
          <w:p w:rsidR="00B342A5" w:rsidRDefault="00B342A5" w:rsidP="00B342A5">
            <w:pPr>
              <w:jc w:val="center"/>
            </w:pPr>
          </w:p>
        </w:tc>
        <w:tc>
          <w:tcPr>
            <w:tcW w:w="3827" w:type="dxa"/>
          </w:tcPr>
          <w:p w:rsidR="00B342A5" w:rsidRDefault="00B342A5" w:rsidP="00B342A5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342A5" w:rsidRDefault="00B342A5" w:rsidP="00B342A5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111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1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F5F" w:rsidRDefault="00163F5F" w:rsidP="002E51FF">
      <w:r>
        <w:separator/>
      </w:r>
    </w:p>
  </w:endnote>
  <w:endnote w:type="continuationSeparator" w:id="0">
    <w:p w:rsidR="00163F5F" w:rsidRDefault="00163F5F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F5F" w:rsidRDefault="00163F5F" w:rsidP="002E51FF">
      <w:r>
        <w:separator/>
      </w:r>
    </w:p>
  </w:footnote>
  <w:footnote w:type="continuationSeparator" w:id="0">
    <w:p w:rsidR="00163F5F" w:rsidRDefault="00163F5F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F5F" w:rsidRDefault="00163F5F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63F5F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1F5802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72D80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44F4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4329"/>
    <w:rsid w:val="00786B73"/>
    <w:rsid w:val="007941E4"/>
    <w:rsid w:val="0079778F"/>
    <w:rsid w:val="007A7FC9"/>
    <w:rsid w:val="007C07F0"/>
    <w:rsid w:val="007D44D4"/>
    <w:rsid w:val="007E2080"/>
    <w:rsid w:val="007E7AEE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C780F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342A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5F0"/>
    <w:rsid w:val="00DF0C89"/>
    <w:rsid w:val="00DF4D85"/>
    <w:rsid w:val="00DF61A7"/>
    <w:rsid w:val="00E02AC6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27E0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968B933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ADAF-A7FE-4028-98FF-0796659B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15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295</cp:revision>
  <dcterms:created xsi:type="dcterms:W3CDTF">2017-05-20T07:22:00Z</dcterms:created>
  <dcterms:modified xsi:type="dcterms:W3CDTF">2017-08-03T12:59:00Z</dcterms:modified>
</cp:coreProperties>
</file>