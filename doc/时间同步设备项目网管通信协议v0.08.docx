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1FF" w:rsidRPr="00761DE5" w:rsidRDefault="002E51FF" w:rsidP="001C6D53">
      <w:pPr>
        <w:rPr>
          <w:rStyle w:val="af0"/>
        </w:rPr>
      </w:pPr>
    </w:p>
    <w:p w:rsidR="002E51FF" w:rsidRDefault="002E51FF" w:rsidP="00C06627"/>
    <w:p w:rsidR="00C06627" w:rsidRDefault="00C06627" w:rsidP="00C06627"/>
    <w:p w:rsidR="002E51FF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时间同步设备项目</w:t>
      </w:r>
    </w:p>
    <w:p w:rsidR="003E5C32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网管通信协议</w:t>
      </w:r>
    </w:p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Pr="00AE61AF" w:rsidRDefault="002E51FF" w:rsidP="00AE61AF">
      <w:pPr>
        <w:jc w:val="center"/>
        <w:rPr>
          <w:sz w:val="36"/>
          <w:szCs w:val="36"/>
        </w:rPr>
      </w:pPr>
      <w:r w:rsidRPr="00AE61AF">
        <w:rPr>
          <w:rFonts w:hint="eastAsia"/>
          <w:sz w:val="36"/>
          <w:szCs w:val="36"/>
        </w:rPr>
        <w:t>V</w:t>
      </w:r>
      <w:r w:rsidRPr="00AE61AF">
        <w:rPr>
          <w:sz w:val="36"/>
          <w:szCs w:val="36"/>
        </w:rPr>
        <w:t>0.</w:t>
      </w:r>
      <w:r w:rsidR="00201152">
        <w:rPr>
          <w:sz w:val="36"/>
          <w:szCs w:val="36"/>
        </w:rPr>
        <w:t>0</w:t>
      </w:r>
      <w:ins w:id="0" w:author="Administrator" w:date="2017-08-07T21:46:00Z">
        <w:del w:id="1" w:author="黄飞" w:date="2017-08-29T11:10:00Z">
          <w:r w:rsidR="00380071" w:rsidDel="00364C1F">
            <w:rPr>
              <w:sz w:val="36"/>
              <w:szCs w:val="36"/>
            </w:rPr>
            <w:delText>7</w:delText>
          </w:r>
        </w:del>
      </w:ins>
      <w:r w:rsidR="00364C1F">
        <w:rPr>
          <w:rFonts w:hint="eastAsia"/>
          <w:sz w:val="36"/>
          <w:szCs w:val="36"/>
        </w:rPr>
        <w:t>8</w:t>
      </w:r>
    </w:p>
    <w:p w:rsidR="001946AF" w:rsidRDefault="001946AF" w:rsidP="00AE61AF">
      <w:pPr>
        <w:widowControl/>
        <w:jc w:val="center"/>
      </w:pPr>
      <w:r>
        <w:br w:type="page"/>
      </w:r>
    </w:p>
    <w:p w:rsidR="00097E16" w:rsidRPr="00E00CB5" w:rsidRDefault="00097E16" w:rsidP="00097E16">
      <w:pPr>
        <w:autoSpaceDE w:val="0"/>
        <w:autoSpaceDN w:val="0"/>
        <w:adjustRightInd w:val="0"/>
        <w:jc w:val="left"/>
        <w:rPr>
          <w:rFonts w:ascii="宋体"/>
          <w:sz w:val="28"/>
          <w:szCs w:val="28"/>
          <w:lang w:val="zh-CN"/>
        </w:rPr>
      </w:pPr>
      <w:r w:rsidRPr="00E00CB5">
        <w:rPr>
          <w:rFonts w:ascii="宋体" w:hint="eastAsia"/>
          <w:sz w:val="28"/>
          <w:szCs w:val="28"/>
          <w:lang w:val="zh-CN"/>
        </w:rPr>
        <w:lastRenderedPageBreak/>
        <w:t>版本历史：</w:t>
      </w:r>
    </w:p>
    <w:p w:rsidR="00097E16" w:rsidRDefault="00097E16" w:rsidP="00097E16">
      <w:pPr>
        <w:autoSpaceDE w:val="0"/>
        <w:autoSpaceDN w:val="0"/>
        <w:adjustRightInd w:val="0"/>
        <w:jc w:val="left"/>
        <w:rPr>
          <w:rFonts w:ascii="宋体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78"/>
        <w:gridCol w:w="1276"/>
        <w:gridCol w:w="1326"/>
      </w:tblGrid>
      <w:tr w:rsidR="00097E16" w:rsidTr="00AE61AF">
        <w:tc>
          <w:tcPr>
            <w:tcW w:w="1242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文档版本</w:t>
            </w:r>
          </w:p>
        </w:tc>
        <w:tc>
          <w:tcPr>
            <w:tcW w:w="4678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作者</w:t>
            </w:r>
          </w:p>
        </w:tc>
        <w:tc>
          <w:tcPr>
            <w:tcW w:w="132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日期</w:t>
            </w:r>
          </w:p>
        </w:tc>
      </w:tr>
      <w:tr w:rsidR="00097E16" w:rsidRPr="005A52C9" w:rsidTr="00AE61AF">
        <w:trPr>
          <w:trHeight w:val="316"/>
        </w:trPr>
        <w:tc>
          <w:tcPr>
            <w:tcW w:w="1242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</w:t>
            </w:r>
            <w:r w:rsidR="00657DE4">
              <w:rPr>
                <w:szCs w:val="21"/>
              </w:rPr>
              <w:t>0</w:t>
            </w:r>
            <w:r w:rsidRPr="005A52C9">
              <w:rPr>
                <w:rFonts w:hint="eastAsia"/>
                <w:szCs w:val="21"/>
              </w:rPr>
              <w:t>1</w:t>
            </w:r>
          </w:p>
        </w:tc>
        <w:tc>
          <w:tcPr>
            <w:tcW w:w="4678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27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32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ascii="宋体"/>
                <w:szCs w:val="21"/>
                <w:lang w:val="zh-CN"/>
              </w:rPr>
              <w:t>2017-5-20</w:t>
            </w:r>
          </w:p>
        </w:tc>
      </w:tr>
      <w:tr w:rsidR="00097E16" w:rsidTr="00AE61AF">
        <w:tc>
          <w:tcPr>
            <w:tcW w:w="1242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0.02</w:t>
            </w:r>
          </w:p>
        </w:tc>
        <w:tc>
          <w:tcPr>
            <w:tcW w:w="4678" w:type="dxa"/>
          </w:tcPr>
          <w:p w:rsidR="00097E16" w:rsidRDefault="00446427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架构的修改</w:t>
            </w:r>
          </w:p>
        </w:tc>
        <w:tc>
          <w:tcPr>
            <w:tcW w:w="127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2017/7/9</w:t>
            </w:r>
          </w:p>
        </w:tc>
      </w:tr>
      <w:tr w:rsidR="008F4CB4" w:rsidTr="00AE61AF">
        <w:tc>
          <w:tcPr>
            <w:tcW w:w="1242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0.03-rs</w:t>
            </w:r>
          </w:p>
        </w:tc>
        <w:tc>
          <w:tcPr>
            <w:tcW w:w="4678" w:type="dxa"/>
          </w:tcPr>
          <w:p w:rsidR="008F4CB4" w:rsidRDefault="008F4CB4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针对编写代码过程在问题进行了修改</w:t>
            </w:r>
          </w:p>
        </w:tc>
        <w:tc>
          <w:tcPr>
            <w:tcW w:w="127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2017/7/22</w:t>
            </w:r>
          </w:p>
        </w:tc>
      </w:tr>
      <w:tr w:rsidR="00E24AF8" w:rsidTr="00AE61AF">
        <w:tc>
          <w:tcPr>
            <w:tcW w:w="1242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0.04</w:t>
            </w:r>
          </w:p>
        </w:tc>
        <w:tc>
          <w:tcPr>
            <w:tcW w:w="4678" w:type="dxa"/>
          </w:tcPr>
          <w:p w:rsidR="00E24AF8" w:rsidRDefault="00E24AF8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修改部分描述性错误</w:t>
            </w:r>
          </w:p>
        </w:tc>
        <w:tc>
          <w:tcPr>
            <w:tcW w:w="127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2017/7/25</w:t>
            </w:r>
          </w:p>
        </w:tc>
      </w:tr>
    </w:tbl>
    <w:p w:rsidR="001946AF" w:rsidRDefault="001946AF" w:rsidP="001946AF"/>
    <w:p w:rsidR="001946AF" w:rsidRDefault="001946AF" w:rsidP="001946AF"/>
    <w:p w:rsidR="001946AF" w:rsidRPr="001946AF" w:rsidRDefault="001946AF" w:rsidP="001946AF"/>
    <w:p w:rsidR="00B72853" w:rsidRDefault="00B72853">
      <w:pPr>
        <w:widowControl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-1454089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7C9E" w:rsidRDefault="007F7C9E">
          <w:pPr>
            <w:pStyle w:val="TOC"/>
          </w:pPr>
          <w:r>
            <w:rPr>
              <w:lang w:val="zh-CN"/>
            </w:rPr>
            <w:t>目录</w:t>
          </w:r>
        </w:p>
        <w:p w:rsidR="00C05A06" w:rsidRDefault="007F7C9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15949" w:history="1">
            <w:r w:rsidR="00C05A06" w:rsidRPr="00DF7873">
              <w:rPr>
                <w:rStyle w:val="af"/>
                <w:noProof/>
              </w:rPr>
              <w:t>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概述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_Toc488615949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0" w:history="1">
            <w:r w:rsidR="00C05A06" w:rsidRPr="00DF7873">
              <w:rPr>
                <w:rStyle w:val="af"/>
                <w:noProof/>
              </w:rPr>
              <w:t>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设计依据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1" w:history="1">
            <w:r w:rsidR="00C05A06" w:rsidRPr="00DF7873">
              <w:rPr>
                <w:rStyle w:val="af"/>
                <w:noProof/>
              </w:rPr>
              <w:t>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通信协议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2" w:history="1">
            <w:r w:rsidR="00C05A06" w:rsidRPr="00DF7873">
              <w:rPr>
                <w:rStyle w:val="af"/>
                <w:noProof/>
              </w:rPr>
              <w:t>3.1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通信机制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3" w:history="1">
            <w:r w:rsidR="00C05A06" w:rsidRPr="00DF7873">
              <w:rPr>
                <w:rStyle w:val="af"/>
                <w:noProof/>
              </w:rPr>
              <w:t>3.1.1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数据交互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4" w:history="1">
            <w:r w:rsidR="00C05A06" w:rsidRPr="00DF7873">
              <w:rPr>
                <w:rStyle w:val="af"/>
                <w:noProof/>
              </w:rPr>
              <w:t>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数据帧格式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5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5" w:history="1">
            <w:r w:rsidR="00C05A06" w:rsidRPr="00DF7873">
              <w:rPr>
                <w:rStyle w:val="af"/>
                <w:noProof/>
              </w:rPr>
              <w:t>4.1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数据通信帧结构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6" w:history="1">
            <w:r w:rsidR="00C05A06" w:rsidRPr="00DF7873">
              <w:rPr>
                <w:rStyle w:val="af"/>
                <w:noProof/>
              </w:rPr>
              <w:t>4.1.1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1 REQ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7" w:history="1">
            <w:r w:rsidR="00C05A06" w:rsidRPr="00DF7873">
              <w:rPr>
                <w:rStyle w:val="af"/>
                <w:noProof/>
              </w:rPr>
              <w:t>4.1.2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2 DATA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8" w:history="1">
            <w:r w:rsidR="00C05A06" w:rsidRPr="00DF7873">
              <w:rPr>
                <w:rStyle w:val="af"/>
                <w:noProof/>
              </w:rPr>
              <w:t>4.1.3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3 SET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9" w:history="1">
            <w:r w:rsidR="00C05A06" w:rsidRPr="00DF7873">
              <w:rPr>
                <w:rStyle w:val="af"/>
                <w:noProof/>
              </w:rPr>
              <w:t>4.1.4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4 ACK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0" w:history="1">
            <w:r w:rsidR="00C05A06" w:rsidRPr="00DF7873">
              <w:rPr>
                <w:rStyle w:val="af"/>
                <w:noProof/>
              </w:rPr>
              <w:t>4.1.5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5 NAK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1" w:history="1">
            <w:r w:rsidR="00C05A06" w:rsidRPr="00DF7873">
              <w:rPr>
                <w:rStyle w:val="af"/>
                <w:noProof/>
              </w:rPr>
              <w:t>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控制字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2" w:history="1">
            <w:r w:rsidR="00C05A06" w:rsidRPr="00DF7873">
              <w:rPr>
                <w:rStyle w:val="af"/>
                <w:noProof/>
              </w:rPr>
              <w:t>5.1.1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6 </w:t>
            </w:r>
            <w:r w:rsidR="00C05A06" w:rsidRPr="00DF7873">
              <w:rPr>
                <w:rStyle w:val="af"/>
                <w:noProof/>
              </w:rPr>
              <w:t>控制字段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3" w:history="1">
            <w:r w:rsidR="00C05A06" w:rsidRPr="00DF7873">
              <w:rPr>
                <w:rStyle w:val="af"/>
                <w:noProof/>
              </w:rPr>
              <w:t>5.1.2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7 </w:t>
            </w:r>
            <w:r w:rsidR="00C05A06" w:rsidRPr="00DF7873">
              <w:rPr>
                <w:rStyle w:val="af"/>
                <w:noProof/>
              </w:rPr>
              <w:t>逻辑地址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4" w:history="1">
            <w:r w:rsidR="00C05A06" w:rsidRPr="00DF7873">
              <w:rPr>
                <w:rStyle w:val="af"/>
                <w:noProof/>
              </w:rPr>
              <w:t>5.1.3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8 </w:t>
            </w:r>
            <w:r w:rsidR="00C05A06" w:rsidRPr="00DF7873">
              <w:rPr>
                <w:rStyle w:val="af"/>
                <w:noProof/>
              </w:rPr>
              <w:t>盘类型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5" w:history="1">
            <w:r w:rsidR="00C05A06" w:rsidRPr="00DF7873">
              <w:rPr>
                <w:rStyle w:val="af"/>
                <w:noProof/>
              </w:rPr>
              <w:t>5.1.4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9 Err Code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6" w:history="1">
            <w:r w:rsidR="00C05A06" w:rsidRPr="00DF7873">
              <w:rPr>
                <w:rStyle w:val="af"/>
                <w:noProof/>
              </w:rPr>
              <w:t>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Payload</w:t>
            </w:r>
            <w:r w:rsidR="00C05A06" w:rsidRPr="00DF7873">
              <w:rPr>
                <w:rStyle w:val="af"/>
                <w:noProof/>
              </w:rPr>
              <w:t>数据结构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7" w:history="1">
            <w:r w:rsidR="00C05A06" w:rsidRPr="00DF7873">
              <w:rPr>
                <w:rStyle w:val="af"/>
                <w:noProof/>
              </w:rPr>
              <w:t>6.1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命令列表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8" w:history="1">
            <w:r w:rsidR="00C05A06" w:rsidRPr="00DF7873">
              <w:rPr>
                <w:rStyle w:val="af"/>
                <w:noProof/>
              </w:rPr>
              <w:t>6.1.1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10 </w:t>
            </w:r>
            <w:r w:rsidR="00C05A06" w:rsidRPr="00DF7873">
              <w:rPr>
                <w:rStyle w:val="af"/>
                <w:noProof/>
              </w:rPr>
              <w:t>命令信息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9" w:history="1">
            <w:r w:rsidR="00C05A06" w:rsidRPr="00DF7873">
              <w:rPr>
                <w:rStyle w:val="af"/>
                <w:noProof/>
              </w:rPr>
              <w:t>6.2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结构定义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0" w:history="1">
            <w:r w:rsidR="00C05A06" w:rsidRPr="00DF7873">
              <w:rPr>
                <w:rStyle w:val="af"/>
                <w:noProof/>
              </w:rPr>
              <w:t>6.2.1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</w:t>
            </w:r>
            <w:r w:rsidR="00C05A06" w:rsidRPr="00DF7873">
              <w:rPr>
                <w:rStyle w:val="af"/>
                <w:noProof/>
              </w:rPr>
              <w:t>心跳包结构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1" w:history="1">
            <w:r w:rsidR="00C05A06" w:rsidRPr="00DF7873">
              <w:rPr>
                <w:rStyle w:val="af"/>
                <w:noProof/>
              </w:rPr>
              <w:t>6.2.2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6- 2 </w:t>
            </w:r>
            <w:r w:rsidR="00C05A06" w:rsidRPr="00DF7873">
              <w:rPr>
                <w:rStyle w:val="af"/>
                <w:noProof/>
              </w:rPr>
              <w:t>设备信息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2" w:history="1">
            <w:r w:rsidR="00C05A06" w:rsidRPr="00DF7873">
              <w:rPr>
                <w:rStyle w:val="af"/>
                <w:noProof/>
              </w:rPr>
              <w:t>6.2.3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6- 3 </w:t>
            </w:r>
            <w:r w:rsidR="00C05A06" w:rsidRPr="00DF7873">
              <w:rPr>
                <w:rStyle w:val="af"/>
                <w:noProof/>
              </w:rPr>
              <w:t>网络地址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3" w:history="1">
            <w:r w:rsidR="00C05A06" w:rsidRPr="00DF7873">
              <w:rPr>
                <w:rStyle w:val="af"/>
                <w:noProof/>
              </w:rPr>
              <w:t>6.2.4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6- 4 </w:t>
            </w:r>
            <w:r w:rsidR="00C05A06" w:rsidRPr="00DF7873">
              <w:rPr>
                <w:rStyle w:val="af"/>
                <w:noProof/>
              </w:rPr>
              <w:t>版本信息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4" w:history="1">
            <w:r w:rsidR="00C05A06" w:rsidRPr="00DF7873">
              <w:rPr>
                <w:rStyle w:val="af"/>
                <w:noProof/>
              </w:rPr>
              <w:t>6.2.5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6- 5 GPS </w:t>
            </w:r>
            <w:r w:rsidR="00C05A06" w:rsidRPr="00DF7873">
              <w:rPr>
                <w:rStyle w:val="af"/>
                <w:noProof/>
              </w:rPr>
              <w:t>状态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5" w:history="1">
            <w:r w:rsidR="00C05A06" w:rsidRPr="00DF7873">
              <w:rPr>
                <w:rStyle w:val="af"/>
                <w:noProof/>
              </w:rPr>
              <w:t>6.2.6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6- 6 </w:t>
            </w:r>
            <w:r w:rsidR="00C05A06" w:rsidRPr="00DF7873">
              <w:rPr>
                <w:rStyle w:val="af"/>
                <w:noProof/>
              </w:rPr>
              <w:t>系统设置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6" w:history="1">
            <w:r w:rsidR="00C05A06" w:rsidRPr="00DF7873">
              <w:rPr>
                <w:rStyle w:val="af"/>
                <w:noProof/>
              </w:rPr>
              <w:t>6.2.7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6- 7 PTP</w:t>
            </w:r>
            <w:r w:rsidR="00C05A06" w:rsidRPr="00DF7873">
              <w:rPr>
                <w:rStyle w:val="af"/>
                <w:noProof/>
              </w:rPr>
              <w:t>配表置全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7" w:history="1">
            <w:r w:rsidR="00C05A06" w:rsidRPr="00DF7873">
              <w:rPr>
                <w:rStyle w:val="af"/>
                <w:noProof/>
              </w:rPr>
              <w:t>6.2.8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6- 8 PTP</w:t>
            </w:r>
            <w:r w:rsidR="00C05A06" w:rsidRPr="00DF7873">
              <w:rPr>
                <w:rStyle w:val="af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8" w:history="1">
            <w:r w:rsidR="00C05A06" w:rsidRPr="00DF7873">
              <w:rPr>
                <w:rStyle w:val="af"/>
                <w:noProof/>
              </w:rPr>
              <w:t>6.2.9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6- 9 PTP Master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9" w:history="1">
            <w:r w:rsidR="00C05A06" w:rsidRPr="00DF7873">
              <w:rPr>
                <w:rStyle w:val="af"/>
                <w:noProof/>
              </w:rPr>
              <w:t>6.2.10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6- 10 PTP Slave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701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0" w:history="1">
            <w:r w:rsidR="00C05A06" w:rsidRPr="00DF7873">
              <w:rPr>
                <w:rStyle w:val="af"/>
                <w:noProof/>
              </w:rPr>
              <w:t>6.2.11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6- 12 NTP</w:t>
            </w:r>
            <w:r w:rsidR="00C05A06" w:rsidRPr="00DF7873">
              <w:rPr>
                <w:rStyle w:val="af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1" w:history="1">
            <w:r w:rsidR="00C05A06" w:rsidRPr="00DF7873">
              <w:rPr>
                <w:rStyle w:val="af"/>
                <w:noProof/>
              </w:rPr>
              <w:t>6.2.12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6- 13 NTP MD5</w:t>
            </w:r>
            <w:r w:rsidR="00C05A06" w:rsidRPr="00DF7873">
              <w:rPr>
                <w:rStyle w:val="af"/>
                <w:noProof/>
              </w:rPr>
              <w:t>使能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2" w:history="1">
            <w:r w:rsidR="00C05A06" w:rsidRPr="00DF7873">
              <w:rPr>
                <w:rStyle w:val="af"/>
                <w:noProof/>
              </w:rPr>
              <w:t>6.2.13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6- 15 NTP</w:t>
            </w:r>
            <w:r w:rsidR="00C05A06" w:rsidRPr="00DF7873">
              <w:rPr>
                <w:rStyle w:val="af"/>
                <w:noProof/>
              </w:rPr>
              <w:t>黑名单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3" w:history="1">
            <w:r w:rsidR="00C05A06" w:rsidRPr="00DF7873">
              <w:rPr>
                <w:rStyle w:val="af"/>
                <w:noProof/>
              </w:rPr>
              <w:t>6.2.14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6- 16 NTP</w:t>
            </w:r>
            <w:r w:rsidR="00C05A06" w:rsidRPr="00DF7873">
              <w:rPr>
                <w:rStyle w:val="af"/>
                <w:noProof/>
              </w:rPr>
              <w:t>白名单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F032BB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4" w:history="1">
            <w:r w:rsidR="00C05A06" w:rsidRPr="00DF7873">
              <w:rPr>
                <w:rStyle w:val="af"/>
                <w:noProof/>
              </w:rPr>
              <w:t>6.2.15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6-17 struct Md5key</w:t>
            </w:r>
            <w:r w:rsidR="00C05A06" w:rsidRPr="00DF7873">
              <w:rPr>
                <w:rStyle w:val="af"/>
                <w:noProof/>
              </w:rPr>
              <w:t>定义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3A08D3" w:rsidRDefault="007F7C9E" w:rsidP="00591386">
          <w:r>
            <w:rPr>
              <w:b/>
              <w:bCs/>
              <w:lang w:val="zh-CN"/>
            </w:rPr>
            <w:fldChar w:fldCharType="end"/>
          </w:r>
        </w:p>
      </w:sdtContent>
    </w:sdt>
    <w:p w:rsidR="008E59E8" w:rsidRDefault="008E59E8">
      <w:pPr>
        <w:widowControl/>
        <w:jc w:val="left"/>
        <w:rPr>
          <w:rFonts w:asciiTheme="minorHAnsi" w:hAnsiTheme="minorHAnsi"/>
          <w:b/>
          <w:bCs/>
          <w:kern w:val="44"/>
          <w:sz w:val="30"/>
          <w:szCs w:val="44"/>
        </w:rPr>
      </w:pPr>
      <w:r>
        <w:br w:type="page"/>
      </w:r>
    </w:p>
    <w:p w:rsidR="003A08D3" w:rsidRDefault="00C2061F" w:rsidP="00C2061F">
      <w:pPr>
        <w:pStyle w:val="1"/>
      </w:pPr>
      <w:bookmarkStart w:id="2" w:name="_Toc488615949"/>
      <w:r>
        <w:rPr>
          <w:rFonts w:hint="eastAsia"/>
        </w:rPr>
        <w:lastRenderedPageBreak/>
        <w:t>概述</w:t>
      </w:r>
      <w:bookmarkEnd w:id="2"/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本文档规定了时间同步项目设备网管通信协议</w:t>
      </w:r>
      <w:r w:rsidR="005F2FC8">
        <w:rPr>
          <w:rFonts w:hint="eastAsia"/>
        </w:rPr>
        <w:t>，在原来</w:t>
      </w:r>
      <w:r w:rsidR="005F2FC8">
        <w:rPr>
          <w:rFonts w:hint="eastAsia"/>
        </w:rPr>
        <w:t>CS</w:t>
      </w:r>
      <w:r w:rsidR="005F2FC8">
        <w:rPr>
          <w:rFonts w:hint="eastAsia"/>
        </w:rPr>
        <w:t>的架构的基础上，修改为</w:t>
      </w:r>
      <w:r w:rsidR="005F2FC8">
        <w:rPr>
          <w:rFonts w:hint="eastAsia"/>
        </w:rPr>
        <w:t>BS</w:t>
      </w:r>
      <w:r w:rsidR="005F2FC8">
        <w:rPr>
          <w:rFonts w:hint="eastAsia"/>
        </w:rPr>
        <w:t>架构的通信协议。</w:t>
      </w:r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适用于一期、二期网管通信</w:t>
      </w:r>
    </w:p>
    <w:p w:rsidR="00C2061F" w:rsidRDefault="00C2061F" w:rsidP="00C2061F">
      <w:pPr>
        <w:pStyle w:val="1"/>
      </w:pPr>
      <w:bookmarkStart w:id="3" w:name="_Toc488615950"/>
      <w:r>
        <w:rPr>
          <w:rFonts w:hint="eastAsia"/>
        </w:rPr>
        <w:t>设计依据</w:t>
      </w:r>
      <w:bookmarkEnd w:id="3"/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时钟同步设备软件设计文档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时钟同步设备需求规格说明书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时钟设备设计方案</w:t>
      </w:r>
      <w:r>
        <w:rPr>
          <w:rFonts w:hint="eastAsia"/>
        </w:rPr>
        <w:t>》</w:t>
      </w:r>
    </w:p>
    <w:p w:rsidR="006344A9" w:rsidRDefault="008420EB" w:rsidP="008420EB">
      <w:pPr>
        <w:pStyle w:val="1"/>
      </w:pPr>
      <w:bookmarkStart w:id="4" w:name="_Toc488615951"/>
      <w:r>
        <w:rPr>
          <w:rFonts w:hint="eastAsia"/>
        </w:rPr>
        <w:t>通信协议</w:t>
      </w:r>
      <w:bookmarkEnd w:id="4"/>
    </w:p>
    <w:p w:rsidR="00162C9D" w:rsidRDefault="00AA2F13" w:rsidP="00482C73">
      <w:pPr>
        <w:pStyle w:val="a7"/>
        <w:ind w:firstLine="480"/>
      </w:pPr>
      <w:r>
        <w:rPr>
          <w:rFonts w:hint="eastAsia"/>
        </w:rPr>
        <w:t>PC</w:t>
      </w:r>
      <w:r>
        <w:rPr>
          <w:rFonts w:hint="eastAsia"/>
        </w:rPr>
        <w:t>网管管理软件按照本文档规定通信协议与嵌入式设备软件通信，通信承载业务物理网口为</w:t>
      </w:r>
      <w:r>
        <w:rPr>
          <w:rFonts w:hint="eastAsia"/>
        </w:rPr>
        <w:t>RJ</w:t>
      </w:r>
      <w:r>
        <w:t>45</w:t>
      </w:r>
      <w:r>
        <w:rPr>
          <w:rFonts w:hint="eastAsia"/>
        </w:rPr>
        <w:t>，所有协议基于</w:t>
      </w:r>
      <w:r>
        <w:rPr>
          <w:rFonts w:hint="eastAsia"/>
        </w:rPr>
        <w:t>UDP</w:t>
      </w:r>
      <w:r>
        <w:rPr>
          <w:rFonts w:hint="eastAsia"/>
        </w:rPr>
        <w:t>。</w:t>
      </w:r>
      <w:r w:rsidR="007A7FC9">
        <w:rPr>
          <w:rFonts w:hint="eastAsia"/>
        </w:rPr>
        <w:t>服务端接收端口为</w:t>
      </w:r>
      <w:r w:rsidR="007A7FC9">
        <w:rPr>
          <w:rFonts w:hint="eastAsia"/>
        </w:rPr>
        <w:t>20170</w:t>
      </w:r>
      <w:r w:rsidR="007A7FC9">
        <w:rPr>
          <w:rFonts w:hint="eastAsia"/>
        </w:rPr>
        <w:t>，</w:t>
      </w:r>
      <w:r w:rsidR="007A7FC9">
        <w:rPr>
          <w:rFonts w:hint="eastAsia"/>
        </w:rPr>
        <w:t>PPS</w:t>
      </w:r>
      <w:r w:rsidR="007A7FC9">
        <w:rPr>
          <w:rFonts w:hint="eastAsia"/>
        </w:rPr>
        <w:t>发送目的端口为</w:t>
      </w:r>
      <w:r w:rsidR="007A7FC9">
        <w:rPr>
          <w:rFonts w:hint="eastAsia"/>
        </w:rPr>
        <w:t>20171</w:t>
      </w:r>
      <w:r w:rsidR="007A7FC9">
        <w:rPr>
          <w:rFonts w:hint="eastAsia"/>
        </w:rPr>
        <w:t>，其他请求</w:t>
      </w:r>
      <w:r w:rsidR="008C780F">
        <w:rPr>
          <w:rFonts w:hint="eastAsia"/>
        </w:rPr>
        <w:t>、设置命令</w:t>
      </w:r>
      <w:proofErr w:type="gramStart"/>
      <w:r w:rsidR="007A7FC9">
        <w:rPr>
          <w:rFonts w:hint="eastAsia"/>
        </w:rPr>
        <w:t>按照</w:t>
      </w:r>
      <w:r w:rsidR="005A44F4">
        <w:rPr>
          <w:rFonts w:hint="eastAsia"/>
        </w:rPr>
        <w:t>源</w:t>
      </w:r>
      <w:proofErr w:type="gramEnd"/>
      <w:r w:rsidR="005A44F4">
        <w:rPr>
          <w:rFonts w:hint="eastAsia"/>
        </w:rPr>
        <w:t>端口</w:t>
      </w:r>
      <w:r w:rsidR="007A7FC9">
        <w:rPr>
          <w:rFonts w:hint="eastAsia"/>
        </w:rPr>
        <w:t>回复。</w:t>
      </w:r>
    </w:p>
    <w:p w:rsidR="00AA2F13" w:rsidRDefault="00AA2F13" w:rsidP="00AA2F13">
      <w:pPr>
        <w:pStyle w:val="2"/>
      </w:pPr>
      <w:bookmarkStart w:id="5" w:name="_Toc488615952"/>
      <w:r>
        <w:rPr>
          <w:rFonts w:hint="eastAsia"/>
        </w:rPr>
        <w:t>通信机制</w:t>
      </w:r>
      <w:bookmarkEnd w:id="5"/>
    </w:p>
    <w:p w:rsidR="00211B36" w:rsidRDefault="00BD1367" w:rsidP="007064E0">
      <w:pPr>
        <w:pStyle w:val="3"/>
        <w:jc w:val="left"/>
      </w:pPr>
      <w:bookmarkStart w:id="6" w:name="_Toc488615953"/>
      <w:r>
        <w:rPr>
          <w:rFonts w:hint="eastAsia"/>
        </w:rPr>
        <w:t>数据交互</w:t>
      </w:r>
      <w:bookmarkEnd w:id="6"/>
    </w:p>
    <w:p w:rsidR="008D27B3" w:rsidRPr="008D27B3" w:rsidRDefault="008D27B3" w:rsidP="008D27B3">
      <w:pPr>
        <w:pStyle w:val="a7"/>
        <w:ind w:firstLine="480"/>
      </w:pPr>
      <w:r>
        <w:rPr>
          <w:rFonts w:hint="eastAsia"/>
        </w:rPr>
        <w:t>网管软件</w:t>
      </w:r>
      <w:r w:rsidR="005F2FC8">
        <w:rPr>
          <w:rFonts w:hint="eastAsia"/>
        </w:rPr>
        <w:t>通过</w:t>
      </w:r>
      <w:r w:rsidR="005F2FC8">
        <w:rPr>
          <w:rFonts w:hint="eastAsia"/>
        </w:rPr>
        <w:t>UDP</w:t>
      </w:r>
      <w:r>
        <w:rPr>
          <w:rFonts w:hint="eastAsia"/>
        </w:rPr>
        <w:t>进行数据交互</w:t>
      </w:r>
      <w:r w:rsidR="005F2FC8">
        <w:rPr>
          <w:rFonts w:hint="eastAsia"/>
        </w:rPr>
        <w:t>交互方式见下：</w:t>
      </w:r>
    </w:p>
    <w:p w:rsidR="004356D7" w:rsidRDefault="004356D7" w:rsidP="005A2E57">
      <w:pPr>
        <w:pStyle w:val="aa"/>
        <w:ind w:left="420" w:firstLineChars="0" w:firstLine="0"/>
        <w:jc w:val="center"/>
      </w:pPr>
      <w:r>
        <w:object w:dxaOrig="4053" w:dyaOrig="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45pt;height:153.35pt" o:ole="">
            <v:imagedata r:id="rId8" o:title=""/>
          </v:shape>
          <o:OLEObject Type="Embed" ProgID="Visio.Drawing.11" ShapeID="_x0000_i1025" DrawAspect="Content" ObjectID="_1566380835" r:id="rId9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</w:t>
      </w:r>
      <w:r>
        <w:rPr>
          <w:rFonts w:hint="eastAsia"/>
        </w:rPr>
        <w:t>REQ</w:t>
      </w:r>
      <w:r>
        <w:rPr>
          <w:rFonts w:hint="eastAsia"/>
        </w:rPr>
        <w:t>请求，时间同步设备解析请求字段内容，回复请求内容</w:t>
      </w:r>
      <w:r>
        <w:rPr>
          <w:rFonts w:hint="eastAsia"/>
        </w:rPr>
        <w:t>DATA</w:t>
      </w:r>
      <w:r>
        <w:rPr>
          <w:rFonts w:hint="eastAsia"/>
        </w:rPr>
        <w:t>，如果设备无法获取，则回复</w:t>
      </w:r>
      <w:r>
        <w:rPr>
          <w:rFonts w:hint="eastAsia"/>
        </w:rPr>
        <w:t>NAK</w:t>
      </w:r>
      <w:r w:rsidR="00F04817">
        <w:rPr>
          <w:rFonts w:hint="eastAsia"/>
        </w:rPr>
        <w:t>；</w:t>
      </w:r>
    </w:p>
    <w:p w:rsidR="00870FE1" w:rsidRDefault="00870FE1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发送请求等待回复超时时间未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4356D7" w:rsidRDefault="004356D7" w:rsidP="00EC4FAC">
      <w:pPr>
        <w:pStyle w:val="aa"/>
        <w:ind w:left="420" w:firstLineChars="0" w:firstLine="0"/>
      </w:pPr>
    </w:p>
    <w:p w:rsidR="004356D7" w:rsidRDefault="004356D7" w:rsidP="005A2E57">
      <w:pPr>
        <w:pStyle w:val="a7"/>
        <w:ind w:firstLine="480"/>
        <w:jc w:val="center"/>
      </w:pPr>
      <w:r>
        <w:object w:dxaOrig="4053" w:dyaOrig="3065">
          <v:shape id="_x0000_i1026" type="#_x0000_t75" style="width:202.45pt;height:153.35pt" o:ole="">
            <v:imagedata r:id="rId10" o:title=""/>
          </v:shape>
          <o:OLEObject Type="Embed" ProgID="Visio.Drawing.11" ShapeID="_x0000_i1026" DrawAspect="Content" ObjectID="_1566380836" r:id="rId11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时间同步设备会每隔</w:t>
      </w:r>
      <w:r>
        <w:rPr>
          <w:rFonts w:hint="eastAsia"/>
        </w:rPr>
        <w:t>1s</w:t>
      </w:r>
      <w:r>
        <w:rPr>
          <w:rFonts w:hint="eastAsia"/>
        </w:rPr>
        <w:t>定时发送心跳包，心跳</w:t>
      </w:r>
      <w:proofErr w:type="gramStart"/>
      <w:r>
        <w:rPr>
          <w:rFonts w:hint="eastAsia"/>
        </w:rPr>
        <w:t>包包括</w:t>
      </w:r>
      <w:proofErr w:type="gramEnd"/>
      <w:r>
        <w:rPr>
          <w:rFonts w:hint="eastAsia"/>
        </w:rPr>
        <w:t>设备状态信息与告警信息</w:t>
      </w:r>
      <w:r w:rsidR="00466C3A">
        <w:rPr>
          <w:rFonts w:hint="eastAsia"/>
        </w:rPr>
        <w:t>；</w:t>
      </w:r>
    </w:p>
    <w:p w:rsidR="004356D7" w:rsidRDefault="004356D7" w:rsidP="004356D7"/>
    <w:p w:rsidR="0017733F" w:rsidRDefault="007E2080" w:rsidP="005A2E57">
      <w:pPr>
        <w:pStyle w:val="aa"/>
        <w:ind w:left="420" w:firstLineChars="0" w:firstLine="0"/>
        <w:jc w:val="center"/>
      </w:pPr>
      <w:r>
        <w:object w:dxaOrig="4053" w:dyaOrig="3065">
          <v:shape id="_x0000_i1027" type="#_x0000_t75" style="width:202.45pt;height:153.35pt" o:ole="">
            <v:imagedata r:id="rId12" o:title=""/>
          </v:shape>
          <o:OLEObject Type="Embed" ProgID="Visio.Drawing.11" ShapeID="_x0000_i1027" DrawAspect="Content" ObjectID="_1566380837" r:id="rId13"/>
        </w:object>
      </w:r>
    </w:p>
    <w:p w:rsidR="00FD5BE8" w:rsidRDefault="00FD5BE8" w:rsidP="00786B73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网管软件向时间同步设备发送设置参数命令，时间同步设备解析设置参数内容，成功回复</w:t>
      </w:r>
      <w:r>
        <w:rPr>
          <w:rFonts w:hint="eastAsia"/>
        </w:rPr>
        <w:t>ACK</w:t>
      </w:r>
      <w:r>
        <w:rPr>
          <w:rFonts w:hint="eastAsia"/>
        </w:rPr>
        <w:t>，失败回复</w:t>
      </w:r>
      <w:r>
        <w:rPr>
          <w:rFonts w:hint="eastAsia"/>
        </w:rPr>
        <w:t>NAK</w:t>
      </w:r>
      <w:r>
        <w:rPr>
          <w:rFonts w:hint="eastAsia"/>
        </w:rPr>
        <w:t>；</w:t>
      </w:r>
    </w:p>
    <w:p w:rsidR="00B11DEC" w:rsidRDefault="00B11DEC" w:rsidP="00B11DE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发送设置等待回复超时时间未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1D7666" w:rsidRDefault="001D7666" w:rsidP="00923E05">
      <w:pPr>
        <w:pStyle w:val="1"/>
      </w:pPr>
      <w:bookmarkStart w:id="7" w:name="_Toc488615954"/>
      <w:r>
        <w:rPr>
          <w:rFonts w:hint="eastAsia"/>
        </w:rPr>
        <w:t>数据帧格式</w:t>
      </w:r>
      <w:bookmarkEnd w:id="7"/>
    </w:p>
    <w:tbl>
      <w:tblPr>
        <w:tblW w:w="5901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96"/>
        <w:gridCol w:w="1346"/>
        <w:gridCol w:w="1496"/>
        <w:gridCol w:w="896"/>
        <w:gridCol w:w="1196"/>
        <w:gridCol w:w="1046"/>
        <w:gridCol w:w="896"/>
        <w:gridCol w:w="1111"/>
        <w:gridCol w:w="896"/>
      </w:tblGrid>
      <w:tr w:rsidR="001D7666" w:rsidRPr="00480479" w:rsidTr="00AE61AF">
        <w:trPr>
          <w:trHeight w:val="285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帧头（2）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源逻辑地址（1）</w:t>
            </w: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目的逻辑地址（1）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序号（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2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61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控制类型（1）</w:t>
            </w:r>
          </w:p>
        </w:tc>
        <w:tc>
          <w:tcPr>
            <w:tcW w:w="53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盘类型（1）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长度（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4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payload（n）</w:t>
            </w:r>
          </w:p>
        </w:tc>
        <w:tc>
          <w:tcPr>
            <w:tcW w:w="51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结束（2）</w:t>
            </w:r>
          </w:p>
        </w:tc>
      </w:tr>
    </w:tbl>
    <w:p w:rsidR="001D7666" w:rsidRDefault="001D7666" w:rsidP="001D7666"/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帧头：</w:t>
      </w:r>
      <w:r w:rsidR="00FA598B">
        <w:rPr>
          <w:rFonts w:hint="eastAsia"/>
        </w:rPr>
        <w:t>$&lt;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目的逻辑地址：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序号每次累加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控制类型：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_Ref483120349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8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盘类型：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_Ref483120356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10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长度：</w:t>
      </w:r>
      <w:r>
        <w:t>P</w:t>
      </w:r>
      <w:r>
        <w:rPr>
          <w:rFonts w:hint="eastAsia"/>
        </w:rPr>
        <w:t>ayload</w:t>
      </w:r>
      <w:r>
        <w:rPr>
          <w:rFonts w:hint="eastAsia"/>
        </w:rPr>
        <w:t>的长度：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：命令数据区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结束：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d</w:t>
      </w:r>
      <w:r>
        <w:t xml:space="preserve"> 0x0a</w:t>
      </w:r>
    </w:p>
    <w:p w:rsidR="00DF61A7" w:rsidRPr="005C3877" w:rsidRDefault="00DF61A7" w:rsidP="005C3877"/>
    <w:p w:rsidR="005C3877" w:rsidRPr="005C3877" w:rsidRDefault="005C3877" w:rsidP="00923E05">
      <w:pPr>
        <w:pStyle w:val="2"/>
      </w:pPr>
      <w:bookmarkStart w:id="8" w:name="_Toc488615955"/>
      <w:r>
        <w:rPr>
          <w:rFonts w:hint="eastAsia"/>
        </w:rPr>
        <w:lastRenderedPageBreak/>
        <w:t>数据通信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  <w:bookmarkEnd w:id="8"/>
    </w:p>
    <w:p w:rsidR="008806C3" w:rsidRDefault="009B00B1" w:rsidP="009B00B1">
      <w:pPr>
        <w:pStyle w:val="ac"/>
      </w:pPr>
      <w:bookmarkStart w:id="9" w:name="_Toc48861595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</w:t>
      </w:r>
      <w:r>
        <w:fldChar w:fldCharType="end"/>
      </w:r>
      <w:r>
        <w:t xml:space="preserve"> </w:t>
      </w:r>
      <w:r w:rsidR="0091134E">
        <w:rPr>
          <w:rFonts w:hint="eastAsia"/>
        </w:rPr>
        <w:t>REQ</w:t>
      </w:r>
      <w:proofErr w:type="gramStart"/>
      <w:r w:rsidR="0091134E">
        <w:rPr>
          <w:rFonts w:hint="eastAsia"/>
        </w:rPr>
        <w:t>帧</w:t>
      </w:r>
      <w:proofErr w:type="gramEnd"/>
      <w:r w:rsidR="00213EC4">
        <w:rPr>
          <w:rFonts w:hint="eastAsia"/>
        </w:rPr>
        <w:t>结构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bookmarkStart w:id="10" w:name="_Hlk48312791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213EC4" w:rsidRDefault="00213EC4" w:rsidP="00213EC4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213EC4" w:rsidTr="00AE61AF">
        <w:tc>
          <w:tcPr>
            <w:tcW w:w="1696" w:type="dxa"/>
          </w:tcPr>
          <w:p w:rsidR="00213EC4" w:rsidRDefault="00EB2C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213EC4" w:rsidRDefault="009B00B1" w:rsidP="009B00B1">
      <w:pPr>
        <w:pStyle w:val="ac"/>
      </w:pPr>
      <w:bookmarkStart w:id="11" w:name="_Toc488615957"/>
      <w:bookmarkEnd w:id="1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2</w:t>
      </w:r>
      <w:r>
        <w:fldChar w:fldCharType="end"/>
      </w:r>
      <w:r>
        <w:t xml:space="preserve"> </w:t>
      </w:r>
      <w:r w:rsidR="008D2227">
        <w:rPr>
          <w:rFonts w:hint="eastAsia"/>
        </w:rPr>
        <w:t>DATA</w:t>
      </w:r>
      <w:proofErr w:type="gramStart"/>
      <w:r w:rsidR="008D2227">
        <w:rPr>
          <w:rFonts w:hint="eastAsia"/>
        </w:rPr>
        <w:t>帧</w:t>
      </w:r>
      <w:proofErr w:type="gramEnd"/>
      <w:r w:rsidR="008D2227">
        <w:rPr>
          <w:rFonts w:hint="eastAsia"/>
        </w:rPr>
        <w:t>结构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8D2227" w:rsidRDefault="008D22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8D2227" w:rsidTr="00AE61AF">
        <w:tc>
          <w:tcPr>
            <w:tcW w:w="1696" w:type="dxa"/>
          </w:tcPr>
          <w:p w:rsidR="008D2227" w:rsidRDefault="00447A64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3E2A69" w:rsidRDefault="009B00B1" w:rsidP="009B00B1">
      <w:pPr>
        <w:pStyle w:val="ac"/>
      </w:pPr>
      <w:bookmarkStart w:id="12" w:name="_Toc48861595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3</w:t>
      </w:r>
      <w:r>
        <w:fldChar w:fldCharType="end"/>
      </w:r>
      <w:r>
        <w:t xml:space="preserve"> </w:t>
      </w:r>
      <w:r w:rsidR="003E2A69">
        <w:rPr>
          <w:rFonts w:hint="eastAsia"/>
        </w:rPr>
        <w:t>SET</w:t>
      </w:r>
      <w:proofErr w:type="gramStart"/>
      <w:r w:rsidR="003E2A69">
        <w:rPr>
          <w:rFonts w:hint="eastAsia"/>
        </w:rPr>
        <w:t>帧</w:t>
      </w:r>
      <w:proofErr w:type="gramEnd"/>
      <w:r w:rsidR="003E2A69">
        <w:rPr>
          <w:rFonts w:hint="eastAsia"/>
        </w:rPr>
        <w:t>结构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114FE6" w:rsidRDefault="009B00B1" w:rsidP="009B00B1">
      <w:pPr>
        <w:pStyle w:val="ac"/>
      </w:pPr>
      <w:bookmarkStart w:id="13" w:name="_Toc48861595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4</w:t>
      </w:r>
      <w:r>
        <w:fldChar w:fldCharType="end"/>
      </w:r>
      <w:r>
        <w:t xml:space="preserve"> </w:t>
      </w:r>
      <w:r w:rsidR="00E66E27">
        <w:rPr>
          <w:rFonts w:hint="eastAsia"/>
        </w:rPr>
        <w:t>ACK</w:t>
      </w:r>
      <w:proofErr w:type="gramStart"/>
      <w:r w:rsidR="00E66E27">
        <w:rPr>
          <w:rFonts w:hint="eastAsia"/>
        </w:rPr>
        <w:t>帧</w:t>
      </w:r>
      <w:proofErr w:type="gramEnd"/>
      <w:r w:rsidR="00E66E27">
        <w:rPr>
          <w:rFonts w:hint="eastAsia"/>
        </w:rPr>
        <w:t>结构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lastRenderedPageBreak/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335571" w:rsidTr="00AE61AF">
        <w:tc>
          <w:tcPr>
            <w:tcW w:w="1696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  <w:r w:rsidR="00E6799C">
              <w:rPr>
                <w:rFonts w:hint="eastAsia"/>
              </w:rPr>
              <w:t>（固定为</w:t>
            </w:r>
            <w:r w:rsidR="00E6799C">
              <w:rPr>
                <w:rFonts w:hint="eastAsia"/>
              </w:rPr>
              <w:t>0</w:t>
            </w:r>
            <w:r w:rsidR="00E6799C">
              <w:rPr>
                <w:rFonts w:hint="eastAsia"/>
              </w:rPr>
              <w:t>）</w:t>
            </w:r>
          </w:p>
        </w:tc>
      </w:tr>
      <w:tr w:rsidR="00335571" w:rsidTr="00AE61AF">
        <w:tc>
          <w:tcPr>
            <w:tcW w:w="1696" w:type="dxa"/>
          </w:tcPr>
          <w:p w:rsidR="00335571" w:rsidRDefault="00511B9A" w:rsidP="00335571">
            <w:pPr>
              <w:jc w:val="center"/>
            </w:pPr>
            <w:r>
              <w:t>12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E66E27" w:rsidRDefault="009B00B1" w:rsidP="009B00B1">
      <w:pPr>
        <w:pStyle w:val="ac"/>
      </w:pPr>
      <w:bookmarkStart w:id="14" w:name="_Toc48861596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5</w:t>
      </w:r>
      <w:r>
        <w:fldChar w:fldCharType="end"/>
      </w:r>
      <w:r>
        <w:t xml:space="preserve"> </w:t>
      </w:r>
      <w:r w:rsidR="00741E37">
        <w:rPr>
          <w:rFonts w:hint="eastAsia"/>
        </w:rPr>
        <w:t>NAK</w:t>
      </w:r>
      <w:proofErr w:type="gramStart"/>
      <w:r w:rsidR="00741E37">
        <w:rPr>
          <w:rFonts w:hint="eastAsia"/>
        </w:rPr>
        <w:t>帧</w:t>
      </w:r>
      <w:proofErr w:type="gramEnd"/>
      <w:r w:rsidR="00741E37">
        <w:rPr>
          <w:rFonts w:hint="eastAsia"/>
        </w:rPr>
        <w:t>结构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E</w:t>
            </w:r>
            <w:r>
              <w:rPr>
                <w:rFonts w:hint="eastAsia"/>
              </w:rPr>
              <w:t>rr</w:t>
            </w:r>
            <w:r>
              <w:t xml:space="preserve"> Code</w:t>
            </w:r>
            <w:r w:rsidR="007212A2">
              <w:t>(2)</w:t>
            </w:r>
            <w:r w:rsidR="003C45E1">
              <w:t xml:space="preserve">  </w:t>
            </w:r>
            <w:r w:rsidR="003C45E1">
              <w:rPr>
                <w:rFonts w:hint="eastAsia"/>
              </w:rPr>
              <w:t>见</w:t>
            </w:r>
            <w:r w:rsidR="003C45E1">
              <w:fldChar w:fldCharType="begin"/>
            </w:r>
            <w:r w:rsidR="003C45E1">
              <w:instrText xml:space="preserve"> </w:instrText>
            </w:r>
            <w:r w:rsidR="003C45E1">
              <w:rPr>
                <w:rFonts w:hint="eastAsia"/>
              </w:rPr>
              <w:instrText>REF _Ref483122122 \h</w:instrText>
            </w:r>
            <w:r w:rsidR="003C45E1">
              <w:instrText xml:space="preserve"> </w:instrText>
            </w:r>
            <w:r w:rsidR="003C45E1">
              <w:fldChar w:fldCharType="separate"/>
            </w:r>
            <w:r w:rsidR="003C45E1">
              <w:rPr>
                <w:rFonts w:hint="eastAsia"/>
              </w:rPr>
              <w:t>表</w:t>
            </w:r>
            <w:r w:rsidR="003C45E1">
              <w:rPr>
                <w:rFonts w:hint="eastAsia"/>
              </w:rPr>
              <w:t xml:space="preserve"> </w:t>
            </w:r>
            <w:r w:rsidR="003C45E1">
              <w:rPr>
                <w:noProof/>
              </w:rPr>
              <w:t>11</w:t>
            </w:r>
            <w:r w:rsidR="003C45E1">
              <w:fldChar w:fldCharType="end"/>
            </w:r>
          </w:p>
        </w:tc>
      </w:tr>
      <w:tr w:rsidR="00741E37" w:rsidTr="00AE61AF">
        <w:tc>
          <w:tcPr>
            <w:tcW w:w="1696" w:type="dxa"/>
          </w:tcPr>
          <w:p w:rsidR="00741E37" w:rsidRDefault="002179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B27285" w:rsidRDefault="00FA71E9" w:rsidP="00923E05">
      <w:pPr>
        <w:pStyle w:val="1"/>
      </w:pPr>
      <w:bookmarkStart w:id="15" w:name="_Toc488615961"/>
      <w:r>
        <w:rPr>
          <w:rFonts w:hint="eastAsia"/>
        </w:rPr>
        <w:t>控制字</w:t>
      </w:r>
      <w:bookmarkEnd w:id="15"/>
    </w:p>
    <w:p w:rsidR="00BE7F60" w:rsidRPr="00BE7F60" w:rsidRDefault="00B71CC4" w:rsidP="00B71CC4">
      <w:pPr>
        <w:pStyle w:val="ac"/>
      </w:pPr>
      <w:bookmarkStart w:id="16" w:name="_Ref483120349"/>
      <w:bookmarkStart w:id="17" w:name="_Toc48861596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6</w:t>
      </w:r>
      <w:r>
        <w:fldChar w:fldCharType="end"/>
      </w:r>
      <w:bookmarkEnd w:id="16"/>
      <w:r>
        <w:t xml:space="preserve"> </w:t>
      </w:r>
      <w:r>
        <w:rPr>
          <w:rFonts w:hint="eastAsia"/>
        </w:rPr>
        <w:t>控制字段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E7F60" w:rsidTr="00BE7F60">
        <w:tc>
          <w:tcPr>
            <w:tcW w:w="1696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REQ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ACK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确认回复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NAK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0x15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失败回复</w:t>
            </w:r>
          </w:p>
        </w:tc>
      </w:tr>
    </w:tbl>
    <w:p w:rsidR="00BE7F60" w:rsidRDefault="00B71CC4" w:rsidP="00B71CC4">
      <w:pPr>
        <w:pStyle w:val="ac"/>
      </w:pPr>
      <w:bookmarkStart w:id="18" w:name="_Ref483120335"/>
      <w:bookmarkStart w:id="19" w:name="_Ref483515176"/>
      <w:bookmarkStart w:id="20" w:name="_Toc48861596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7</w:t>
      </w:r>
      <w:r>
        <w:fldChar w:fldCharType="end"/>
      </w:r>
      <w:bookmarkEnd w:id="18"/>
      <w:r w:rsidR="00346D9E">
        <w:t xml:space="preserve"> </w:t>
      </w:r>
      <w:r>
        <w:rPr>
          <w:rFonts w:hint="eastAsia"/>
        </w:rPr>
        <w:t>逻辑地址</w:t>
      </w:r>
      <w:bookmarkEnd w:id="19"/>
      <w:bookmarkEnd w:id="2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网管设备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网管设备逻辑地址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核心盘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主控核心盘逻辑地址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#1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第一槽位编号</w:t>
            </w:r>
            <w:r>
              <w:rPr>
                <w:rFonts w:hint="eastAsia"/>
              </w:rPr>
              <w:t>1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02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二</w:t>
            </w:r>
            <w:r>
              <w:rPr>
                <w:rFonts w:hint="eastAsia"/>
              </w:rPr>
              <w:t>槽位编号</w:t>
            </w:r>
            <w:r>
              <w:t>2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03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三</w:t>
            </w:r>
            <w:r>
              <w:rPr>
                <w:rFonts w:hint="eastAsia"/>
              </w:rPr>
              <w:t>槽位编号</w:t>
            </w:r>
            <w:r>
              <w:t>3</w:t>
            </w:r>
          </w:p>
        </w:tc>
      </w:tr>
      <w:tr w:rsidR="008F32E3" w:rsidTr="00AE61AF">
        <w:tc>
          <w:tcPr>
            <w:tcW w:w="1696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</w:tr>
    </w:tbl>
    <w:p w:rsidR="00BE7F60" w:rsidRPr="00BE7F60" w:rsidRDefault="00BE7F60" w:rsidP="00BE7F60"/>
    <w:p w:rsidR="00480479" w:rsidRDefault="00FA598B" w:rsidP="00FA598B">
      <w:pPr>
        <w:pStyle w:val="ac"/>
      </w:pPr>
      <w:bookmarkStart w:id="21" w:name="_Ref483120356"/>
      <w:bookmarkStart w:id="22" w:name="_Toc48861596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8</w:t>
      </w:r>
      <w:r>
        <w:fldChar w:fldCharType="end"/>
      </w:r>
      <w:bookmarkEnd w:id="21"/>
      <w:r w:rsidR="00346D9E">
        <w:t xml:space="preserve"> </w:t>
      </w:r>
      <w:r>
        <w:rPr>
          <w:rFonts w:hint="eastAsia"/>
        </w:rPr>
        <w:t>盘类型</w:t>
      </w:r>
      <w:bookmarkEnd w:id="2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核心板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lastRenderedPageBreak/>
              <w:t>…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</w:tr>
      <w:tr w:rsidR="00DE2390" w:rsidTr="00AE61AF">
        <w:tc>
          <w:tcPr>
            <w:tcW w:w="1696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未插入盘</w:t>
            </w:r>
          </w:p>
        </w:tc>
        <w:tc>
          <w:tcPr>
            <w:tcW w:w="283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76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表示该槽位未插入单盘</w:t>
            </w:r>
          </w:p>
        </w:tc>
      </w:tr>
    </w:tbl>
    <w:p w:rsidR="00FA598B" w:rsidRDefault="00FA598B" w:rsidP="00FA598B"/>
    <w:p w:rsidR="00F23EA6" w:rsidRDefault="003C45E1" w:rsidP="003C45E1">
      <w:pPr>
        <w:pStyle w:val="ac"/>
      </w:pPr>
      <w:bookmarkStart w:id="23" w:name="_Ref483122122"/>
      <w:bookmarkStart w:id="24" w:name="_Toc48861596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9</w:t>
      </w:r>
      <w:r>
        <w:fldChar w:fldCharType="end"/>
      </w:r>
      <w:bookmarkEnd w:id="23"/>
      <w:r>
        <w:t xml:space="preserve"> E</w:t>
      </w:r>
      <w:r>
        <w:rPr>
          <w:rFonts w:hint="eastAsia"/>
        </w:rPr>
        <w:t>rr</w:t>
      </w:r>
      <w:r>
        <w:t xml:space="preserve"> </w:t>
      </w:r>
      <w:r w:rsidR="008D5B40">
        <w:rPr>
          <w:rFonts w:hint="eastAsia"/>
        </w:rPr>
        <w:t>Code</w:t>
      </w:r>
      <w:bookmarkEnd w:id="2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0x00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系统忙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0x01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  <w:r>
              <w:rPr>
                <w:rFonts w:hint="eastAsia"/>
              </w:rPr>
              <w:t>不匹配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0x02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无效命令</w:t>
            </w:r>
          </w:p>
        </w:tc>
      </w:tr>
      <w:tr w:rsidR="00621C2B" w:rsidTr="00AE61AF">
        <w:tc>
          <w:tcPr>
            <w:tcW w:w="1696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3765" w:type="dxa"/>
          </w:tcPr>
          <w:p w:rsidR="00621C2B" w:rsidRDefault="009A6FC2" w:rsidP="00AE61AF">
            <w:pPr>
              <w:jc w:val="center"/>
            </w:pPr>
            <w:r>
              <w:rPr>
                <w:rFonts w:hint="eastAsia"/>
              </w:rPr>
              <w:t>命令</w:t>
            </w:r>
            <w:r w:rsidR="00621C2B">
              <w:rPr>
                <w:rFonts w:hint="eastAsia"/>
              </w:rPr>
              <w:t>不支持</w:t>
            </w:r>
          </w:p>
        </w:tc>
      </w:tr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</w:tr>
    </w:tbl>
    <w:p w:rsidR="008D5B40" w:rsidRDefault="007C07F0" w:rsidP="00923E05">
      <w:pPr>
        <w:pStyle w:val="1"/>
      </w:pPr>
      <w:bookmarkStart w:id="25" w:name="_Toc488615966"/>
      <w:r>
        <w:t>P</w:t>
      </w:r>
      <w:r>
        <w:rPr>
          <w:rFonts w:hint="eastAsia"/>
        </w:rPr>
        <w:t>ayload</w:t>
      </w:r>
      <w:r>
        <w:rPr>
          <w:rFonts w:hint="eastAsia"/>
        </w:rPr>
        <w:t>数据结构</w:t>
      </w:r>
      <w:bookmarkEnd w:id="25"/>
    </w:p>
    <w:p w:rsidR="007C07F0" w:rsidRDefault="004246CB" w:rsidP="004246CB">
      <w:pPr>
        <w:pStyle w:val="a7"/>
        <w:ind w:firstLine="48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数据区主要格式</w:t>
      </w:r>
      <w:r w:rsidR="00930C02">
        <w:rPr>
          <w:rFonts w:hint="eastAsia"/>
        </w:rPr>
        <w:t>:</w:t>
      </w:r>
      <w:r>
        <w:rPr>
          <w:rFonts w:hint="eastAsia"/>
        </w:rPr>
        <w:t>&lt;</w:t>
      </w:r>
      <w:proofErr w:type="spellStart"/>
      <w:proofErr w:type="gramStart"/>
      <w:r>
        <w:t>subcmd</w:t>
      </w:r>
      <w:proofErr w:type="spellEnd"/>
      <w:r w:rsidR="00071C0E">
        <w:t>(</w:t>
      </w:r>
      <w:proofErr w:type="gramEnd"/>
      <w:r w:rsidR="00071C0E">
        <w:t>2)</w:t>
      </w:r>
      <w:r>
        <w:rPr>
          <w:rFonts w:hint="eastAsia"/>
        </w:rPr>
        <w:t>&gt;</w:t>
      </w:r>
      <w:r w:rsidR="00E02AC6" w:rsidDel="00E02AC6">
        <w:t xml:space="preserve"> </w:t>
      </w:r>
      <w:r>
        <w:t>&lt;data&gt;</w:t>
      </w:r>
    </w:p>
    <w:p w:rsidR="004246CB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subcmd</w:t>
      </w:r>
      <w:proofErr w:type="spellEnd"/>
      <w:r>
        <w:rPr>
          <w:rFonts w:hint="eastAsia"/>
        </w:rPr>
        <w:t>表示详细的命令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subport</w:t>
      </w:r>
      <w:proofErr w:type="spellEnd"/>
      <w:r>
        <w:rPr>
          <w:rFonts w:hint="eastAsia"/>
        </w:rPr>
        <w:t>表示该命令作用于哪个端口上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表示具体数据，一般为固定的数据结构</w:t>
      </w:r>
    </w:p>
    <w:p w:rsidR="00923E05" w:rsidRDefault="009665F5" w:rsidP="001C2F12">
      <w:pPr>
        <w:pStyle w:val="2"/>
      </w:pPr>
      <w:bookmarkStart w:id="26" w:name="_Toc488615967"/>
      <w:r>
        <w:rPr>
          <w:rFonts w:hint="eastAsia"/>
        </w:rPr>
        <w:t>命令列表</w:t>
      </w:r>
      <w:bookmarkEnd w:id="26"/>
    </w:p>
    <w:p w:rsidR="007F7C9E" w:rsidRPr="007F7C9E" w:rsidRDefault="007F7C9E" w:rsidP="007F7C9E">
      <w:pPr>
        <w:pStyle w:val="ac"/>
      </w:pPr>
      <w:bookmarkStart w:id="27" w:name="_Toc48861596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命令信息</w:t>
      </w:r>
      <w:bookmarkEnd w:id="27"/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276"/>
        <w:gridCol w:w="992"/>
        <w:gridCol w:w="2693"/>
      </w:tblGrid>
      <w:tr w:rsidR="00D877C6" w:rsidTr="00D877C6">
        <w:tc>
          <w:tcPr>
            <w:tcW w:w="1129" w:type="dxa"/>
            <w:shd w:val="clear" w:color="auto" w:fill="D9D9D9"/>
          </w:tcPr>
          <w:p w:rsidR="00D877C6" w:rsidRDefault="00D877C6" w:rsidP="00D877C6">
            <w:pPr>
              <w:jc w:val="center"/>
            </w:pPr>
            <w:r w:rsidRPr="003A37DA">
              <w:rPr>
                <w:bCs/>
                <w:color w:val="000000"/>
              </w:rPr>
              <w:t>&lt;</w:t>
            </w:r>
            <w:proofErr w:type="spellStart"/>
            <w:r w:rsidRPr="003A37DA">
              <w:rPr>
                <w:rFonts w:hint="eastAsia"/>
                <w:bCs/>
                <w:color w:val="000000"/>
              </w:rPr>
              <w:t>cmd</w:t>
            </w:r>
            <w:proofErr w:type="spellEnd"/>
            <w:r w:rsidRPr="003A37DA">
              <w:rPr>
                <w:bCs/>
                <w:color w:val="000000"/>
              </w:rPr>
              <w:t>&gt;</w:t>
            </w:r>
          </w:p>
        </w:tc>
        <w:tc>
          <w:tcPr>
            <w:tcW w:w="2552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  <w:bCs/>
                <w:color w:val="000000"/>
              </w:rPr>
              <w:t>结构定义</w:t>
            </w:r>
          </w:p>
        </w:tc>
        <w:tc>
          <w:tcPr>
            <w:tcW w:w="992" w:type="dxa"/>
            <w:shd w:val="clear" w:color="auto" w:fill="D9D9D9"/>
          </w:tcPr>
          <w:p w:rsidR="00D877C6" w:rsidRDefault="00D877C6" w:rsidP="00D877C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支持通信机制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说明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心跳包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_Ref483136861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Pr="003244C7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，其他目的逻辑地址不支持心跳包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设备信息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_Ref483137019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2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，其他目的逻辑地址不支持设备信息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0002</w:t>
            </w:r>
          </w:p>
        </w:tc>
        <w:tc>
          <w:tcPr>
            <w:tcW w:w="2552" w:type="dxa"/>
          </w:tcPr>
          <w:p w:rsidR="00D877C6" w:rsidRDefault="00DC5B0F" w:rsidP="00D877C6">
            <w:r>
              <w:rPr>
                <w:rFonts w:hint="eastAsia"/>
              </w:rPr>
              <w:t>管理</w:t>
            </w:r>
            <w:r w:rsidR="00D877C6">
              <w:rPr>
                <w:rFonts w:hint="eastAsia"/>
              </w:rPr>
              <w:t>网络地址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841C4D" w:rsidRDefault="00841C4D" w:rsidP="00D877C6">
            <w:pPr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7D44D4" w:rsidRDefault="002F04E0" w:rsidP="00D877C6">
            <w:r>
              <w:rPr>
                <w:rFonts w:hint="eastAsia"/>
              </w:rPr>
              <w:t>网管通信的</w:t>
            </w:r>
            <w:r w:rsidR="00D877C6">
              <w:rPr>
                <w:rFonts w:hint="eastAsia"/>
              </w:rPr>
              <w:t>网络地址，包括</w:t>
            </w:r>
            <w:r w:rsidR="00D877C6">
              <w:rPr>
                <w:rFonts w:hint="eastAsia"/>
              </w:rPr>
              <w:t>IP</w:t>
            </w:r>
            <w:r w:rsidR="00D877C6">
              <w:rPr>
                <w:rFonts w:hint="eastAsia"/>
              </w:rPr>
              <w:t>地址等</w:t>
            </w:r>
          </w:p>
          <w:p w:rsidR="00D877C6" w:rsidRDefault="007D44D4" w:rsidP="00D877C6">
            <w:r>
              <w:rPr>
                <w:rFonts w:hint="eastAsia"/>
              </w:rPr>
              <w:t>（注意：网管网络修改地址下发之后，需下发设备重启命令，设备重启之后，才使用新设置的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地址）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</w:t>
            </w:r>
            <w:r>
              <w:t>3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版本信息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4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版本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0004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_Ref483137022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系统设置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_Ref483137023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rPr>
                <w:rFonts w:hint="eastAsia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t>0x006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C5B0F" w:rsidRDefault="00DC5B0F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网口地址设置和请求</w:t>
            </w:r>
          </w:p>
          <w:p w:rsidR="006E720E" w:rsidRPr="006E720E" w:rsidRDefault="006E720E" w:rsidP="00D877C6">
            <w:r>
              <w:rPr>
                <w:rFonts w:hint="eastAsia"/>
              </w:rPr>
              <w:t>（注意：改命令接收到以后，立即修改网络地址，不需要设备重启）</w:t>
            </w:r>
          </w:p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lastRenderedPageBreak/>
              <w:t>0x0007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61A86" w:rsidRDefault="00DC5B0F" w:rsidP="00D877C6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网口地址设置和请求</w:t>
            </w:r>
            <w:r w:rsidR="004A70DA">
              <w:rPr>
                <w:rFonts w:hint="eastAsia"/>
              </w:rPr>
              <w:t>，</w:t>
            </w:r>
            <w:r w:rsidR="006E720E">
              <w:rPr>
                <w:rFonts w:hint="eastAsia"/>
              </w:rPr>
              <w:t>（</w:t>
            </w:r>
          </w:p>
          <w:p w:rsidR="00DC5B0F" w:rsidRDefault="006E720E" w:rsidP="00D877C6">
            <w:r>
              <w:rPr>
                <w:rFonts w:hint="eastAsia"/>
              </w:rPr>
              <w:t>注意：改命令接收到以后，立即修改网络地址，不需要设备重启）</w:t>
            </w:r>
          </w:p>
        </w:tc>
      </w:tr>
      <w:tr w:rsidR="00DD7451" w:rsidTr="00D877C6">
        <w:tc>
          <w:tcPr>
            <w:tcW w:w="1129" w:type="dxa"/>
          </w:tcPr>
          <w:p w:rsidR="00DD7451" w:rsidRDefault="00DD7451" w:rsidP="00D877C6">
            <w:pPr>
              <w:jc w:val="center"/>
            </w:pPr>
            <w:r>
              <w:rPr>
                <w:rFonts w:hint="eastAsia"/>
              </w:rPr>
              <w:t>0x0008</w:t>
            </w:r>
          </w:p>
        </w:tc>
        <w:tc>
          <w:tcPr>
            <w:tcW w:w="2552" w:type="dxa"/>
          </w:tcPr>
          <w:p w:rsidR="00DD7451" w:rsidRDefault="007D44D4" w:rsidP="00D877C6">
            <w:r>
              <w:rPr>
                <w:rFonts w:hint="eastAsia"/>
              </w:rPr>
              <w:t>设置设备重启</w:t>
            </w:r>
          </w:p>
        </w:tc>
        <w:tc>
          <w:tcPr>
            <w:tcW w:w="1276" w:type="dxa"/>
          </w:tcPr>
          <w:p w:rsidR="00DD7451" w:rsidRDefault="00DD7451" w:rsidP="00D877C6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DD7451" w:rsidRDefault="007D44D4" w:rsidP="00D877C6">
            <w:r>
              <w:rPr>
                <w:rFonts w:hint="eastAsia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D7451" w:rsidRDefault="007D44D4" w:rsidP="00D877C6">
            <w:r>
              <w:rPr>
                <w:rFonts w:hint="eastAsia"/>
              </w:rPr>
              <w:t>设备接收到该命令之后，立即重启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配置全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7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设置常用配置</w:t>
            </w:r>
          </w:p>
        </w:tc>
        <w:tc>
          <w:tcPr>
            <w:tcW w:w="1276" w:type="dxa"/>
          </w:tcPr>
          <w:p w:rsidR="00D877C6" w:rsidRPr="003C4E0F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_Ref483137030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8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F32805" w:rsidP="00D877C6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slave</w:t>
            </w:r>
          </w:p>
        </w:tc>
        <w:tc>
          <w:tcPr>
            <w:tcW w:w="1276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10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master</w:t>
            </w:r>
          </w:p>
        </w:tc>
        <w:tc>
          <w:tcPr>
            <w:tcW w:w="1276" w:type="dxa"/>
          </w:tcPr>
          <w:p w:rsidR="00F32805" w:rsidRPr="003A37DA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9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0x0020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常用配置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0x0021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使能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_Ref483137064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</w:t>
            </w:r>
            <w:r>
              <w:t>x0022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黑名单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_Ref483137936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白名单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_Ref483137940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</w:tbl>
    <w:p w:rsidR="00323053" w:rsidRDefault="00323053" w:rsidP="009665F5"/>
    <w:p w:rsidR="00510F8F" w:rsidRDefault="000A4C1B" w:rsidP="000A4C1B">
      <w:pPr>
        <w:pStyle w:val="2"/>
      </w:pPr>
      <w:bookmarkStart w:id="28" w:name="_Toc488615969"/>
      <w:r>
        <w:rPr>
          <w:rFonts w:hint="eastAsia"/>
        </w:rPr>
        <w:t>结构定义</w:t>
      </w:r>
      <w:bookmarkEnd w:id="28"/>
    </w:p>
    <w:p w:rsidR="00C85F65" w:rsidRPr="00C85F65" w:rsidRDefault="00C85F65" w:rsidP="00C85F65">
      <w:pPr>
        <w:pStyle w:val="ac"/>
      </w:pPr>
      <w:bookmarkStart w:id="29" w:name="_Ref483136861"/>
      <w:bookmarkStart w:id="30" w:name="_Ref483136848"/>
      <w:bookmarkStart w:id="31" w:name="_Toc48861597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</w:t>
      </w:r>
      <w:r>
        <w:fldChar w:fldCharType="end"/>
      </w:r>
      <w:bookmarkEnd w:id="29"/>
      <w:r>
        <w:rPr>
          <w:rFonts w:hint="eastAsia"/>
        </w:rPr>
        <w:t>心跳包结构</w:t>
      </w:r>
      <w:bookmarkEnd w:id="30"/>
      <w:bookmarkEnd w:id="3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C85F65" w:rsidTr="00181BFF">
        <w:tc>
          <w:tcPr>
            <w:tcW w:w="1271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(</w:t>
            </w:r>
            <w:r w:rsidR="00181BFF"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C85F65" w:rsidRDefault="009C1688" w:rsidP="00681D45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C85F65" w:rsidTr="00181BFF">
        <w:tc>
          <w:tcPr>
            <w:tcW w:w="1271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参考源</w:t>
            </w:r>
          </w:p>
        </w:tc>
        <w:tc>
          <w:tcPr>
            <w:tcW w:w="1922" w:type="dxa"/>
          </w:tcPr>
          <w:p w:rsidR="00C85F65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9C1688" w:rsidP="000C42BA">
            <w:pPr>
              <w:jc w:val="center"/>
            </w:pPr>
            <w:r>
              <w:rPr>
                <w:rFonts w:hint="eastAsia"/>
              </w:rPr>
              <w:t>时钟状态</w:t>
            </w:r>
          </w:p>
        </w:tc>
        <w:tc>
          <w:tcPr>
            <w:tcW w:w="1922" w:type="dxa"/>
          </w:tcPr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自由运行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快捕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锁定</w:t>
            </w:r>
            <w:r w:rsidRPr="009C1688">
              <w:rPr>
                <w:rFonts w:hint="eastAsia"/>
              </w:rPr>
              <w:t xml:space="preserve"> </w:t>
            </w:r>
          </w:p>
          <w:p w:rsidR="00C85F65" w:rsidRDefault="009C1688" w:rsidP="00681D45">
            <w:pPr>
              <w:jc w:val="left"/>
            </w:pPr>
            <w:r w:rsidRPr="009C1688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保持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681D45" w:rsidP="000C42BA">
            <w:pPr>
              <w:jc w:val="center"/>
            </w:pPr>
            <w:r>
              <w:rPr>
                <w:rFonts w:hint="eastAsia"/>
              </w:rPr>
              <w:t>卫星丢失告警</w:t>
            </w:r>
          </w:p>
        </w:tc>
        <w:tc>
          <w:tcPr>
            <w:tcW w:w="1922" w:type="dxa"/>
          </w:tcPr>
          <w:p w:rsidR="00C85F6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681D45" w:rsidTr="00181BFF">
        <w:tc>
          <w:tcPr>
            <w:tcW w:w="1271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81D45" w:rsidRDefault="00681D45" w:rsidP="000C42BA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参考丢失告警</w:t>
            </w:r>
          </w:p>
        </w:tc>
        <w:tc>
          <w:tcPr>
            <w:tcW w:w="1922" w:type="dxa"/>
          </w:tcPr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9C1688" w:rsidTr="00181BFF">
        <w:tc>
          <w:tcPr>
            <w:tcW w:w="1271" w:type="dxa"/>
          </w:tcPr>
          <w:p w:rsidR="009C1688" w:rsidRDefault="00A50539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C1688" w:rsidRDefault="009C1688" w:rsidP="009C1688">
            <w:pPr>
              <w:jc w:val="center"/>
            </w:pPr>
            <w:del w:id="32" w:author="黄飞" w:date="2017-08-29T11:08:00Z">
              <w:r w:rsidDel="00486EE8">
                <w:rPr>
                  <w:rFonts w:hint="eastAsia"/>
                </w:rPr>
                <w:delText>相位偏差</w:delText>
              </w:r>
            </w:del>
            <w:ins w:id="33" w:author="黄飞" w:date="2017-08-29T11:08:00Z">
              <w:r w:rsidR="008856E0">
                <w:rPr>
                  <w:rFonts w:hint="eastAsia"/>
                </w:rPr>
                <w:t>硬件</w:t>
              </w:r>
            </w:ins>
            <w:ins w:id="34" w:author="黄飞" w:date="2017-08-30T09:25:00Z">
              <w:r w:rsidR="008856E0">
                <w:rPr>
                  <w:rFonts w:hint="eastAsia"/>
                </w:rPr>
                <w:t>告警</w:t>
              </w:r>
            </w:ins>
          </w:p>
        </w:tc>
        <w:tc>
          <w:tcPr>
            <w:tcW w:w="1922" w:type="dxa"/>
          </w:tcPr>
          <w:p w:rsidR="009C1688" w:rsidRDefault="00A50539" w:rsidP="00681D45">
            <w:pPr>
              <w:jc w:val="left"/>
              <w:rPr>
                <w:ins w:id="35" w:author="黄飞" w:date="2017-08-29T11:08:00Z"/>
              </w:rPr>
            </w:pPr>
            <w:del w:id="36" w:author="黄飞" w:date="2017-08-30T09:25:00Z">
              <w:r w:rsidDel="002D25FF">
                <w:rPr>
                  <w:rFonts w:hint="eastAsia"/>
                </w:rPr>
                <w:delText>单位</w:delText>
              </w:r>
              <w:r w:rsidDel="002D25FF">
                <w:rPr>
                  <w:rFonts w:hint="eastAsia"/>
                </w:rPr>
                <w:delText>ns</w:delText>
              </w:r>
            </w:del>
          </w:p>
          <w:p w:rsidR="00486EE8" w:rsidRDefault="00486EE8" w:rsidP="00486EE8">
            <w:pPr>
              <w:jc w:val="left"/>
              <w:rPr>
                <w:ins w:id="37" w:author="黄飞" w:date="2017-08-29T11:08:00Z"/>
              </w:rPr>
            </w:pPr>
            <w:ins w:id="38" w:author="黄飞" w:date="2017-08-29T11:08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：不告警</w:t>
              </w:r>
            </w:ins>
          </w:p>
          <w:p w:rsidR="00486EE8" w:rsidRDefault="00486EE8" w:rsidP="00486EE8">
            <w:pPr>
              <w:jc w:val="left"/>
            </w:pPr>
            <w:ins w:id="39" w:author="黄飞" w:date="2017-08-29T11:08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：告警</w:t>
              </w:r>
            </w:ins>
          </w:p>
        </w:tc>
      </w:tr>
      <w:tr w:rsidR="00A50539" w:rsidTr="00181BFF">
        <w:tc>
          <w:tcPr>
            <w:tcW w:w="1271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50539" w:rsidRDefault="007012BF" w:rsidP="009C168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2017-05-21</w:t>
            </w:r>
            <w:r>
              <w:t xml:space="preserve"> </w:t>
            </w:r>
            <w:r>
              <w:rPr>
                <w:rFonts w:hint="eastAsia"/>
              </w:rPr>
              <w:t>12:12:12</w:t>
            </w:r>
          </w:p>
        </w:tc>
        <w:tc>
          <w:tcPr>
            <w:tcW w:w="1922" w:type="dxa"/>
          </w:tcPr>
          <w:p w:rsidR="00A50539" w:rsidRDefault="00A50539" w:rsidP="00681D45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</w:tr>
    </w:tbl>
    <w:p w:rsidR="000A4C1B" w:rsidRPr="000A4C1B" w:rsidRDefault="000A4C1B" w:rsidP="000A4C1B"/>
    <w:p w:rsidR="00552F9E" w:rsidRDefault="00F2298F" w:rsidP="00F2298F">
      <w:pPr>
        <w:pStyle w:val="ac"/>
      </w:pPr>
      <w:bookmarkStart w:id="40" w:name="_Ref483137019"/>
      <w:bookmarkStart w:id="41" w:name="_Toc488615971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2</w:t>
      </w:r>
      <w:r>
        <w:fldChar w:fldCharType="end"/>
      </w:r>
      <w:bookmarkEnd w:id="40"/>
      <w:r>
        <w:t xml:space="preserve"> </w:t>
      </w:r>
      <w:r w:rsidR="00552F9E">
        <w:rPr>
          <w:rFonts w:hint="eastAsia"/>
        </w:rPr>
        <w:t>设备信息</w:t>
      </w:r>
      <w:bookmarkEnd w:id="4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52F9E" w:rsidTr="000C42BA">
        <w:tc>
          <w:tcPr>
            <w:tcW w:w="1271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厂商代码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设备类别编号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</w:p>
        </w:tc>
        <w:tc>
          <w:tcPr>
            <w:tcW w:w="1922" w:type="dxa"/>
          </w:tcPr>
          <w:p w:rsidR="00552F9E" w:rsidRDefault="00F20299" w:rsidP="000C42BA">
            <w:pPr>
              <w:jc w:val="left"/>
            </w:pPr>
            <w:r>
              <w:rPr>
                <w:rFonts w:hint="eastAsia"/>
              </w:rPr>
              <w:t>1</w:t>
            </w:r>
            <w:r w:rsidR="00DE248F">
              <w:t>(</w:t>
            </w:r>
            <w:r w:rsidR="00DE248F">
              <w:rPr>
                <w:rFonts w:hint="eastAsia"/>
              </w:rPr>
              <w:t>固定值</w:t>
            </w:r>
            <w:r w:rsidR="00DE248F">
              <w:t>)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552F9E" w:rsidRDefault="00DF0C8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552F9E" w:rsidRDefault="00DE248F" w:rsidP="000C42BA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E573B3" w:rsidP="00E573B3">
            <w:pPr>
              <w:jc w:val="left"/>
            </w:pPr>
          </w:p>
        </w:tc>
      </w:tr>
    </w:tbl>
    <w:p w:rsidR="00510F8F" w:rsidRDefault="00510F8F" w:rsidP="009665F5"/>
    <w:p w:rsidR="000E2C71" w:rsidRDefault="00F2298F" w:rsidP="00F2298F">
      <w:pPr>
        <w:pStyle w:val="ac"/>
      </w:pPr>
      <w:bookmarkStart w:id="42" w:name="_Ref483137020"/>
      <w:bookmarkStart w:id="43" w:name="_Toc48861597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3</w:t>
      </w:r>
      <w:r>
        <w:fldChar w:fldCharType="end"/>
      </w:r>
      <w:bookmarkEnd w:id="42"/>
      <w:r>
        <w:t xml:space="preserve"> </w:t>
      </w:r>
      <w:r w:rsidR="00A2631C">
        <w:rPr>
          <w:rFonts w:hint="eastAsia"/>
        </w:rPr>
        <w:t>网络地址</w:t>
      </w:r>
      <w:bookmarkEnd w:id="4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9"/>
        <w:gridCol w:w="1270"/>
        <w:gridCol w:w="3410"/>
        <w:gridCol w:w="2347"/>
      </w:tblGrid>
      <w:tr w:rsidR="00953723" w:rsidTr="00B54898">
        <w:tc>
          <w:tcPr>
            <w:tcW w:w="1269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41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E2C71" w:rsidTr="00B54898">
        <w:tc>
          <w:tcPr>
            <w:tcW w:w="1269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address</w:t>
            </w:r>
          </w:p>
        </w:tc>
        <w:tc>
          <w:tcPr>
            <w:tcW w:w="2347" w:type="dxa"/>
          </w:tcPr>
          <w:p w:rsidR="000E2C71" w:rsidRDefault="00953723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G</w:t>
            </w:r>
            <w:r>
              <w:rPr>
                <w:rFonts w:hint="eastAsia"/>
              </w:rPr>
              <w:t>ateway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t xml:space="preserve">Char </w:t>
            </w:r>
            <w:proofErr w:type="gramStart"/>
            <w:r>
              <w:t>mac[</w:t>
            </w:r>
            <w:proofErr w:type="gramEnd"/>
            <w:r>
              <w:t>6]</w:t>
            </w:r>
          </w:p>
        </w:tc>
      </w:tr>
    </w:tbl>
    <w:p w:rsidR="00B47B2F" w:rsidRPr="009665F5" w:rsidRDefault="00B47B2F" w:rsidP="009665F5"/>
    <w:p w:rsidR="00AC6571" w:rsidRDefault="00F2298F" w:rsidP="00F2298F">
      <w:pPr>
        <w:pStyle w:val="ac"/>
      </w:pPr>
      <w:bookmarkStart w:id="44" w:name="_Ref483137021"/>
      <w:bookmarkStart w:id="45" w:name="_Toc48861597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4</w:t>
      </w:r>
      <w:r>
        <w:fldChar w:fldCharType="end"/>
      </w:r>
      <w:bookmarkEnd w:id="44"/>
      <w:r>
        <w:t xml:space="preserve"> </w:t>
      </w:r>
      <w:r w:rsidR="00867351">
        <w:rPr>
          <w:rFonts w:hint="eastAsia"/>
        </w:rPr>
        <w:t>版本信息</w:t>
      </w:r>
      <w:bookmarkEnd w:id="4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394C4B" w:rsidTr="000C42BA">
        <w:tc>
          <w:tcPr>
            <w:tcW w:w="1271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5C3EB9" w:rsidP="000C42BA">
            <w:pPr>
              <w:jc w:val="center"/>
            </w:pPr>
            <w:proofErr w:type="spellStart"/>
            <w:r>
              <w:rPr>
                <w:rFonts w:hint="eastAsia"/>
              </w:rPr>
              <w:t>sVeriosn</w:t>
            </w:r>
            <w:proofErr w:type="spellEnd"/>
            <w:r>
              <w:rPr>
                <w:rFonts w:hint="eastAsia"/>
              </w:rPr>
              <w:t>（软件版本）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</w:t>
            </w:r>
            <w:proofErr w:type="gramStart"/>
            <w:r>
              <w:t>0.01”S</w:t>
            </w:r>
            <w:r>
              <w:rPr>
                <w:rFonts w:hint="eastAsia"/>
              </w:rPr>
              <w:t>tring</w:t>
            </w:r>
            <w:proofErr w:type="gramEnd"/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2507E7" w:rsidP="000C42BA">
            <w:pPr>
              <w:jc w:val="center"/>
            </w:pPr>
            <w:proofErr w:type="spellStart"/>
            <w:r>
              <w:rPr>
                <w:rFonts w:hint="eastAsia"/>
              </w:rPr>
              <w:t>fVersion</w:t>
            </w:r>
            <w:proofErr w:type="spellEnd"/>
            <w:r>
              <w:t>(</w:t>
            </w:r>
            <w:r w:rsidR="00394C4B">
              <w:rPr>
                <w:rFonts w:hint="eastAsia"/>
              </w:rPr>
              <w:t>FPGA</w:t>
            </w:r>
            <w:r w:rsidR="00394C4B"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“0.01”</w:t>
            </w:r>
          </w:p>
        </w:tc>
      </w:tr>
    </w:tbl>
    <w:p w:rsidR="00394C4B" w:rsidRDefault="00394C4B" w:rsidP="00AC6571"/>
    <w:p w:rsidR="00A448F3" w:rsidRDefault="00F2298F" w:rsidP="00F2298F">
      <w:pPr>
        <w:pStyle w:val="ac"/>
      </w:pPr>
      <w:bookmarkStart w:id="46" w:name="_Ref483137022"/>
      <w:bookmarkStart w:id="47" w:name="_Toc488615974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5</w:t>
      </w:r>
      <w:r>
        <w:fldChar w:fldCharType="end"/>
      </w:r>
      <w:bookmarkEnd w:id="46"/>
      <w:r>
        <w:t xml:space="preserve"> </w:t>
      </w:r>
      <w:r w:rsidR="00D503E3">
        <w:rPr>
          <w:rFonts w:hint="eastAsia"/>
        </w:rPr>
        <w:t xml:space="preserve">GPS </w:t>
      </w:r>
      <w:r w:rsidR="00D503E3">
        <w:rPr>
          <w:rFonts w:hint="eastAsia"/>
        </w:rPr>
        <w:t>状态</w:t>
      </w:r>
      <w:bookmarkEnd w:id="4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935DE6" w:rsidTr="000C42BA">
        <w:tc>
          <w:tcPr>
            <w:tcW w:w="1271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可见星数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使用卫星数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时间可用标志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当前闰秒值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闰秒使能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正闰秒或负闰秒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E</w:t>
            </w:r>
            <w:r>
              <w:t>:</w:t>
            </w:r>
            <w:r>
              <w:rPr>
                <w:rFonts w:hint="eastAsia"/>
              </w:rPr>
              <w:t>西经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</w:rPr>
              <w:t>东经</w:t>
            </w: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北纬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’</w:t>
            </w:r>
            <w:r>
              <w:t>:</w:t>
            </w:r>
            <w:r>
              <w:rPr>
                <w:rFonts w:hint="eastAsia"/>
              </w:rPr>
              <w:t>南纬</w:t>
            </w:r>
          </w:p>
          <w:p w:rsidR="0075504F" w:rsidRDefault="0075504F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BA3551" w:rsidP="000C42BA">
            <w:pPr>
              <w:jc w:val="center"/>
            </w:pPr>
            <w:r>
              <w:rPr>
                <w:rFonts w:hint="eastAsia"/>
              </w:rPr>
              <w:t>经度</w:t>
            </w:r>
            <w:r w:rsidR="0075504F">
              <w:rPr>
                <w:rFonts w:hint="eastAsia"/>
              </w:rPr>
              <w:t>-</w:t>
            </w:r>
            <w:r w:rsidR="0075504F"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</w:tbl>
    <w:p w:rsidR="00A448F3" w:rsidRDefault="00A448F3" w:rsidP="00AC6571"/>
    <w:p w:rsidR="0075504F" w:rsidRDefault="00F2298F" w:rsidP="00F2298F">
      <w:pPr>
        <w:pStyle w:val="ac"/>
      </w:pPr>
      <w:bookmarkStart w:id="48" w:name="_Ref483137023"/>
      <w:bookmarkStart w:id="49" w:name="_Toc488615975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6</w:t>
      </w:r>
      <w:r>
        <w:fldChar w:fldCharType="end"/>
      </w:r>
      <w:bookmarkEnd w:id="48"/>
      <w:r>
        <w:t xml:space="preserve"> </w:t>
      </w:r>
      <w:r w:rsidR="00493666">
        <w:rPr>
          <w:rFonts w:hint="eastAsia"/>
        </w:rPr>
        <w:t>系统设置</w:t>
      </w:r>
      <w:bookmarkEnd w:id="4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5504F" w:rsidTr="000C42BA">
        <w:tc>
          <w:tcPr>
            <w:tcW w:w="1271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51ED6" w:rsidTr="000C42BA">
        <w:tc>
          <w:tcPr>
            <w:tcW w:w="1271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参考源（可设置</w:t>
            </w:r>
            <w:r w:rsidR="00B02797">
              <w:rPr>
                <w:rFonts w:hint="eastAsia"/>
              </w:rPr>
              <w:t>或读取</w:t>
            </w:r>
            <w:r>
              <w:rPr>
                <w:rFonts w:hint="eastAsia"/>
              </w:rPr>
              <w:t>）</w:t>
            </w:r>
          </w:p>
        </w:tc>
        <w:tc>
          <w:tcPr>
            <w:tcW w:w="1922" w:type="dxa"/>
          </w:tcPr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  <w:p w:rsidR="00B51ED6" w:rsidRDefault="00B51ED6" w:rsidP="00B51ED6">
            <w:pPr>
              <w:jc w:val="left"/>
            </w:pPr>
          </w:p>
        </w:tc>
      </w:tr>
      <w:tr w:rsidR="00493666" w:rsidTr="000C42BA">
        <w:tc>
          <w:tcPr>
            <w:tcW w:w="1271" w:type="dxa"/>
          </w:tcPr>
          <w:p w:rsidR="00493666" w:rsidRDefault="002E5267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日志等级</w:t>
            </w:r>
          </w:p>
        </w:tc>
        <w:tc>
          <w:tcPr>
            <w:tcW w:w="1922" w:type="dxa"/>
          </w:tcPr>
          <w:p w:rsidR="00493666" w:rsidRDefault="00CE499E" w:rsidP="00B51ED6">
            <w:pPr>
              <w:jc w:val="left"/>
            </w:pPr>
            <w:r>
              <w:rPr>
                <w:rFonts w:hint="eastAsia"/>
              </w:rPr>
              <w:t>0~</w:t>
            </w:r>
            <w:r>
              <w:t>5</w:t>
            </w:r>
          </w:p>
        </w:tc>
        <w:bookmarkStart w:id="50" w:name="_GoBack"/>
        <w:bookmarkEnd w:id="50"/>
      </w:tr>
      <w:tr w:rsidR="00296064" w:rsidTr="000C42BA">
        <w:tc>
          <w:tcPr>
            <w:tcW w:w="1271" w:type="dxa"/>
          </w:tcPr>
          <w:p w:rsidR="00296064" w:rsidRDefault="009946D5" w:rsidP="00B51ED6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F032BB" w:rsidRDefault="00296064" w:rsidP="00F032BB">
            <w:pPr>
              <w:jc w:val="center"/>
              <w:rPr>
                <w:rFonts w:hint="eastAsia"/>
              </w:rPr>
            </w:pPr>
            <w:del w:id="51" w:author="黄飞" w:date="2017-09-08T13:00:00Z">
              <w:r w:rsidDel="00F032BB">
                <w:delText>R</w:delText>
              </w:r>
              <w:r w:rsidDel="00F032BB">
                <w:rPr>
                  <w:rFonts w:hint="eastAsia"/>
                </w:rPr>
                <w:delText>eserve</w:delText>
              </w:r>
            </w:del>
            <w:ins w:id="52" w:author="黄飞" w:date="2017-09-08T13:00:00Z">
              <w:r w:rsidR="00F032BB">
                <w:rPr>
                  <w:rFonts w:hint="eastAsia"/>
                </w:rPr>
                <w:t>设备时钟</w:t>
              </w:r>
            </w:ins>
            <w:ins w:id="53" w:author="黄飞" w:date="2017-09-08T13:01:00Z">
              <w:r w:rsidR="00F032BB">
                <w:rPr>
                  <w:rFonts w:hint="eastAsia"/>
                </w:rPr>
                <w:t>（只读）</w:t>
              </w:r>
            </w:ins>
          </w:p>
        </w:tc>
        <w:tc>
          <w:tcPr>
            <w:tcW w:w="1922" w:type="dxa"/>
          </w:tcPr>
          <w:p w:rsidR="00296064" w:rsidRDefault="00F032BB" w:rsidP="00B51ED6">
            <w:pPr>
              <w:jc w:val="left"/>
              <w:rPr>
                <w:ins w:id="54" w:author="黄飞" w:date="2017-09-08T13:00:00Z"/>
              </w:rPr>
            </w:pPr>
            <w:ins w:id="55" w:author="黄飞" w:date="2017-09-08T13:00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</w:t>
              </w:r>
              <w:r>
                <w:rPr>
                  <w:rFonts w:hint="eastAsia"/>
                </w:rPr>
                <w:t>RB</w:t>
              </w:r>
              <w:r>
                <w:rPr>
                  <w:rFonts w:hint="eastAsia"/>
                </w:rPr>
                <w:t>（如钟）</w:t>
              </w:r>
            </w:ins>
          </w:p>
          <w:p w:rsidR="00F032BB" w:rsidRDefault="00F032BB" w:rsidP="00B51ED6">
            <w:pPr>
              <w:jc w:val="left"/>
              <w:rPr>
                <w:rFonts w:hint="eastAsia"/>
              </w:rPr>
            </w:pPr>
            <w:ins w:id="56" w:author="黄飞" w:date="2017-09-08T13:00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</w:t>
              </w:r>
            </w:ins>
            <w:ins w:id="57" w:author="黄飞" w:date="2017-09-08T13:01:00Z">
              <w:r>
                <w:rPr>
                  <w:rFonts w:hint="eastAsia"/>
                </w:rPr>
                <w:t>晶体钟</w:t>
              </w:r>
            </w:ins>
          </w:p>
        </w:tc>
      </w:tr>
      <w:tr w:rsidR="00296064" w:rsidTr="000C42BA">
        <w:tc>
          <w:tcPr>
            <w:tcW w:w="1271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</w:tbl>
    <w:p w:rsidR="00B67E1C" w:rsidRDefault="00B67E1C" w:rsidP="00AC6571"/>
    <w:p w:rsidR="004D01FA" w:rsidRDefault="00F2298F" w:rsidP="00F2298F">
      <w:pPr>
        <w:pStyle w:val="ac"/>
      </w:pPr>
      <w:bookmarkStart w:id="58" w:name="_Ref483137024"/>
      <w:bookmarkStart w:id="59" w:name="_Toc488615976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7</w:t>
      </w:r>
      <w:r>
        <w:fldChar w:fldCharType="end"/>
      </w:r>
      <w:bookmarkEnd w:id="58"/>
      <w:r>
        <w:t xml:space="preserve"> </w:t>
      </w:r>
      <w:r w:rsidR="00D72F46">
        <w:rPr>
          <w:rFonts w:hint="eastAsia"/>
        </w:rPr>
        <w:t>PTP</w:t>
      </w:r>
      <w:proofErr w:type="gramStart"/>
      <w:r w:rsidR="004D01FA">
        <w:rPr>
          <w:rFonts w:hint="eastAsia"/>
        </w:rPr>
        <w:t>配</w:t>
      </w:r>
      <w:r w:rsidR="00B9078E">
        <w:rPr>
          <w:rFonts w:hint="eastAsia"/>
        </w:rPr>
        <w:t>表</w:t>
      </w:r>
      <w:r w:rsidR="004D01FA">
        <w:rPr>
          <w:rFonts w:hint="eastAsia"/>
        </w:rPr>
        <w:t>置</w:t>
      </w:r>
      <w:proofErr w:type="gramEnd"/>
      <w:r w:rsidR="004D01FA">
        <w:rPr>
          <w:rFonts w:hint="eastAsia"/>
        </w:rPr>
        <w:t>全</w:t>
      </w:r>
      <w:bookmarkEnd w:id="5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0"/>
        <w:gridCol w:w="1270"/>
        <w:gridCol w:w="3807"/>
        <w:gridCol w:w="1949"/>
      </w:tblGrid>
      <w:tr w:rsidR="00D72F46" w:rsidTr="00A4725C"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07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49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D72F46" w:rsidTr="00A4725C">
        <w:tc>
          <w:tcPr>
            <w:tcW w:w="1270" w:type="dxa"/>
          </w:tcPr>
          <w:p w:rsidR="00D72F46" w:rsidRDefault="0077093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D72F46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D72F46" w:rsidRDefault="002F17DA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49" w:type="dxa"/>
          </w:tcPr>
          <w:p w:rsidR="00D72F46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P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49" w:type="dxa"/>
          </w:tcPr>
          <w:p w:rsidR="002F17DA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49" w:type="dxa"/>
          </w:tcPr>
          <w:p w:rsidR="002F17DA" w:rsidRDefault="00D53CB8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8222C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Del="008D588B" w:rsidTr="00A4725C">
        <w:trPr>
          <w:del w:id="60" w:author="Administrator" w:date="2017-08-07T21:47:00Z"/>
        </w:trPr>
        <w:tc>
          <w:tcPr>
            <w:tcW w:w="1270" w:type="dxa"/>
          </w:tcPr>
          <w:p w:rsidR="005C6F74" w:rsidDel="008D588B" w:rsidRDefault="005C6F74" w:rsidP="000C42BA">
            <w:pPr>
              <w:jc w:val="center"/>
              <w:rPr>
                <w:del w:id="61" w:author="Administrator" w:date="2017-08-07T21:47:00Z"/>
              </w:rPr>
            </w:pPr>
          </w:p>
        </w:tc>
        <w:tc>
          <w:tcPr>
            <w:tcW w:w="1270" w:type="dxa"/>
          </w:tcPr>
          <w:p w:rsidR="005C6F74" w:rsidDel="008D588B" w:rsidRDefault="005C6F74" w:rsidP="000C42BA">
            <w:pPr>
              <w:jc w:val="center"/>
              <w:rPr>
                <w:del w:id="62" w:author="Administrator" w:date="2017-08-07T21:47:00Z"/>
              </w:rPr>
            </w:pPr>
          </w:p>
        </w:tc>
        <w:tc>
          <w:tcPr>
            <w:tcW w:w="3807" w:type="dxa"/>
          </w:tcPr>
          <w:p w:rsidR="005C6F74" w:rsidRPr="005C6F74" w:rsidDel="008D588B" w:rsidRDefault="005C6F74" w:rsidP="002F17DA">
            <w:pPr>
              <w:widowControl/>
              <w:jc w:val="center"/>
              <w:rPr>
                <w:del w:id="63" w:author="Administrator" w:date="2017-08-07T21:47:00Z"/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949" w:type="dxa"/>
          </w:tcPr>
          <w:p w:rsidR="005C6F74" w:rsidDel="008D588B" w:rsidRDefault="005C6F74" w:rsidP="000C42BA">
            <w:pPr>
              <w:jc w:val="left"/>
              <w:rPr>
                <w:del w:id="64" w:author="Administrator" w:date="2017-08-07T21:47:00Z"/>
              </w:rPr>
            </w:pPr>
          </w:p>
        </w:tc>
      </w:tr>
      <w:tr w:rsidR="005C6F74" w:rsidTr="00A4725C">
        <w:tc>
          <w:tcPr>
            <w:tcW w:w="1270" w:type="dxa"/>
          </w:tcPr>
          <w:p w:rsidR="005C6F74" w:rsidRDefault="00A4725C" w:rsidP="000C42BA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4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40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ServerIp</w:t>
            </w:r>
            <w:proofErr w:type="spellEnd"/>
            <w:r>
              <w:t>[</w:t>
            </w:r>
            <w:proofErr w:type="gramEnd"/>
            <w:r>
              <w:t>10]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</w:p>
          <w:p w:rsidR="00A4725C" w:rsidRDefault="00A4725C" w:rsidP="00A4725C">
            <w:pPr>
              <w:jc w:val="left"/>
            </w:pPr>
            <w:r>
              <w:t xml:space="preserve">char </w:t>
            </w:r>
            <w:proofErr w:type="spellStart"/>
            <w:proofErr w:type="gramStart"/>
            <w:r>
              <w:rPr>
                <w:rFonts w:hint="eastAsia"/>
              </w:rPr>
              <w:t>ServerMac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10</w:t>
            </w:r>
            <w:r>
              <w:rPr>
                <w:rFonts w:hint="eastAsia"/>
              </w:rPr>
              <w:t>]</w:t>
            </w:r>
            <w:r>
              <w:t>[6]</w:t>
            </w:r>
          </w:p>
        </w:tc>
      </w:tr>
    </w:tbl>
    <w:p w:rsidR="008522DE" w:rsidRDefault="008522DE" w:rsidP="00AC6571"/>
    <w:p w:rsidR="001350FB" w:rsidRDefault="00F2298F" w:rsidP="00F2298F">
      <w:pPr>
        <w:pStyle w:val="ac"/>
      </w:pPr>
      <w:bookmarkStart w:id="65" w:name="_Ref483137030"/>
      <w:bookmarkStart w:id="66" w:name="_Toc488615977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8</w:t>
      </w:r>
      <w:r>
        <w:fldChar w:fldCharType="end"/>
      </w:r>
      <w:bookmarkEnd w:id="65"/>
      <w:r>
        <w:t xml:space="preserve"> </w:t>
      </w:r>
      <w:r w:rsidR="001350FB">
        <w:rPr>
          <w:rFonts w:hint="eastAsia"/>
        </w:rPr>
        <w:t>PTP</w:t>
      </w:r>
      <w:r w:rsidR="001350FB">
        <w:rPr>
          <w:rFonts w:hint="eastAsia"/>
        </w:rPr>
        <w:t>常用配置</w:t>
      </w:r>
      <w:bookmarkEnd w:id="6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84B8D" w:rsidTr="000C42BA">
        <w:tc>
          <w:tcPr>
            <w:tcW w:w="1271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Pr="002F17DA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484B8D" w:rsidRDefault="00484B8D" w:rsidP="00AC6571"/>
    <w:p w:rsidR="00C47DB5" w:rsidRDefault="00F2298F" w:rsidP="00F2298F">
      <w:pPr>
        <w:pStyle w:val="ac"/>
      </w:pPr>
      <w:bookmarkStart w:id="67" w:name="_Ref483137044"/>
      <w:bookmarkStart w:id="68" w:name="_Toc488615978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9</w:t>
      </w:r>
      <w:r>
        <w:fldChar w:fldCharType="end"/>
      </w:r>
      <w:bookmarkEnd w:id="67"/>
      <w:r>
        <w:t xml:space="preserve"> </w:t>
      </w:r>
      <w:r w:rsidR="00C47DB5">
        <w:rPr>
          <w:rFonts w:hint="eastAsia"/>
        </w:rPr>
        <w:t>PTP</w:t>
      </w:r>
      <w:r w:rsidR="00B9078E">
        <w:t xml:space="preserve"> </w:t>
      </w:r>
      <w:r w:rsidR="00C47DB5">
        <w:rPr>
          <w:rFonts w:hint="eastAsia"/>
        </w:rPr>
        <w:t>Master</w:t>
      </w:r>
      <w:bookmarkEnd w:id="6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A10E61" w:rsidTr="000C42BA">
        <w:tc>
          <w:tcPr>
            <w:tcW w:w="1271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624CBE" w:rsidRDefault="00624CBE" w:rsidP="00624CBE">
            <w:pPr>
              <w:jc w:val="left"/>
            </w:pPr>
            <w:r>
              <w:t xml:space="preserve"> </w:t>
            </w:r>
          </w:p>
          <w:p w:rsidR="0084695A" w:rsidRDefault="00624CBE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444E9D" w:rsidP="008469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C47DB5" w:rsidRDefault="00C47DB5" w:rsidP="00AC6571"/>
    <w:p w:rsidR="00624CBE" w:rsidRDefault="00B9078E" w:rsidP="00B9078E">
      <w:pPr>
        <w:pStyle w:val="ac"/>
      </w:pPr>
      <w:bookmarkStart w:id="69" w:name="_Ref483137049"/>
      <w:bookmarkStart w:id="70" w:name="_Toc488615979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10</w:t>
      </w:r>
      <w:r>
        <w:fldChar w:fldCharType="end"/>
      </w:r>
      <w:bookmarkEnd w:id="69"/>
      <w:r>
        <w:t xml:space="preserve"> </w:t>
      </w:r>
      <w:r w:rsidR="00624CBE">
        <w:rPr>
          <w:rFonts w:hint="eastAsia"/>
        </w:rPr>
        <w:t>PTP Slave</w:t>
      </w:r>
      <w:bookmarkEnd w:id="7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0C42BA" w:rsidTr="000C42BA">
        <w:tc>
          <w:tcPr>
            <w:tcW w:w="1271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</w:t>
            </w:r>
            <w:r w:rsidRPr="006721D0">
              <w:rPr>
                <w:rFonts w:hint="eastAsia"/>
              </w:rPr>
              <w:lastRenderedPageBreak/>
              <w:t>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t xml:space="preserve"> </w:t>
            </w:r>
          </w:p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C42BA" w:rsidRDefault="00DB43B2" w:rsidP="000C42BA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Del="00EB0B46" w:rsidTr="000C42BA">
        <w:trPr>
          <w:del w:id="71" w:author="Administrator" w:date="2017-08-07T21:49:00Z"/>
        </w:trPr>
        <w:tc>
          <w:tcPr>
            <w:tcW w:w="1271" w:type="dxa"/>
          </w:tcPr>
          <w:p w:rsidR="000C42BA" w:rsidDel="00EB0B46" w:rsidRDefault="00DB43B2" w:rsidP="000C42BA">
            <w:pPr>
              <w:jc w:val="center"/>
              <w:rPr>
                <w:del w:id="72" w:author="Administrator" w:date="2017-08-07T21:49:00Z"/>
              </w:rPr>
            </w:pPr>
            <w:del w:id="73" w:author="Administrator" w:date="2017-08-07T21:49:00Z">
              <w:r w:rsidDel="00EB0B46">
                <w:delText>9</w:delText>
              </w:r>
            </w:del>
          </w:p>
        </w:tc>
        <w:tc>
          <w:tcPr>
            <w:tcW w:w="1276" w:type="dxa"/>
          </w:tcPr>
          <w:p w:rsidR="000C42BA" w:rsidDel="00EB0B46" w:rsidRDefault="000C42BA" w:rsidP="000C42BA">
            <w:pPr>
              <w:jc w:val="center"/>
              <w:rPr>
                <w:del w:id="74" w:author="Administrator" w:date="2017-08-07T21:49:00Z"/>
              </w:rPr>
            </w:pPr>
            <w:del w:id="75" w:author="Administrator" w:date="2017-08-07T21:49:00Z">
              <w:r w:rsidDel="00EB0B46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0C42BA" w:rsidRPr="005C6F74" w:rsidDel="00EB0B46" w:rsidRDefault="000C42BA" w:rsidP="000C42BA">
            <w:pPr>
              <w:widowControl/>
              <w:jc w:val="center"/>
              <w:rPr>
                <w:del w:id="76" w:author="Administrator" w:date="2017-08-07T21:49:00Z"/>
                <w:rFonts w:ascii="等线" w:eastAsia="等线" w:hAnsi="等线"/>
                <w:color w:val="000000"/>
                <w:sz w:val="22"/>
              </w:rPr>
            </w:pPr>
            <w:del w:id="77" w:author="Administrator" w:date="2017-08-07T21:49:00Z">
              <w:r w:rsidRPr="005C6F74" w:rsidDel="00EB0B46">
                <w:rPr>
                  <w:rFonts w:ascii="等线" w:eastAsia="等线" w:hAnsi="等线"/>
                  <w:color w:val="000000"/>
                  <w:sz w:val="22"/>
                </w:rPr>
                <w:delText>currentUtcOffset</w:delText>
              </w:r>
            </w:del>
          </w:p>
        </w:tc>
        <w:tc>
          <w:tcPr>
            <w:tcW w:w="1922" w:type="dxa"/>
          </w:tcPr>
          <w:p w:rsidR="000C42BA" w:rsidDel="00EB0B46" w:rsidRDefault="000C42BA" w:rsidP="000C42BA">
            <w:pPr>
              <w:jc w:val="left"/>
              <w:rPr>
                <w:del w:id="78" w:author="Administrator" w:date="2017-08-07T21:49:00Z"/>
              </w:rPr>
            </w:pPr>
            <w:del w:id="79" w:author="Administrator" w:date="2017-08-07T21:49:00Z">
              <w:r w:rsidDel="00EB0B46">
                <w:rPr>
                  <w:rFonts w:hint="eastAsia"/>
                </w:rPr>
                <w:delText>同上</w:delText>
              </w:r>
            </w:del>
          </w:p>
        </w:tc>
      </w:tr>
      <w:tr w:rsidR="00E02AC6" w:rsidTr="000C42BA">
        <w:tc>
          <w:tcPr>
            <w:tcW w:w="1271" w:type="dxa"/>
          </w:tcPr>
          <w:p w:rsidR="00E02AC6" w:rsidRDefault="00DB43B2" w:rsidP="00E02AC6">
            <w:pPr>
              <w:jc w:val="center"/>
            </w:pPr>
            <w:del w:id="80" w:author="Administrator" w:date="2017-08-07T21:57:00Z">
              <w:r w:rsidDel="00EB0B46">
                <w:rPr>
                  <w:rFonts w:hint="eastAsia"/>
                </w:rPr>
                <w:delText>10</w:delText>
              </w:r>
            </w:del>
            <w:ins w:id="81" w:author="Administrator" w:date="2017-08-07T21:57:00Z">
              <w:r w:rsidR="00EB0B46">
                <w:rPr>
                  <w:rFonts w:hint="eastAsia"/>
                </w:rPr>
                <w:t>8</w:t>
              </w:r>
            </w:ins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c>
          <w:tcPr>
            <w:tcW w:w="1271" w:type="dxa"/>
          </w:tcPr>
          <w:p w:rsidR="00E02AC6" w:rsidRDefault="00DB43B2" w:rsidP="00E02AC6">
            <w:pPr>
              <w:jc w:val="center"/>
            </w:pPr>
            <w:del w:id="82" w:author="Administrator" w:date="2017-08-07T21:58:00Z">
              <w:r w:rsidDel="00EB0B46">
                <w:delText>50</w:delText>
              </w:r>
            </w:del>
            <w:ins w:id="83" w:author="Administrator" w:date="2017-08-07T21:58:00Z">
              <w:r w:rsidR="00EB0B46">
                <w:rPr>
                  <w:rFonts w:hint="eastAsia"/>
                </w:rPr>
                <w:t>48</w:t>
              </w:r>
            </w:ins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624CBE" w:rsidRDefault="00624CBE" w:rsidP="00AC6571"/>
    <w:p w:rsidR="007941E4" w:rsidRDefault="007941E4" w:rsidP="00AC6571"/>
    <w:p w:rsidR="00547238" w:rsidRDefault="00B9078E" w:rsidP="00B9078E">
      <w:pPr>
        <w:pStyle w:val="ac"/>
      </w:pPr>
      <w:bookmarkStart w:id="84" w:name="_Ref483137060"/>
      <w:bookmarkStart w:id="85" w:name="_Toc48861598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12</w:t>
      </w:r>
      <w:r>
        <w:fldChar w:fldCharType="end"/>
      </w:r>
      <w:bookmarkEnd w:id="84"/>
      <w:r>
        <w:t xml:space="preserve"> </w:t>
      </w:r>
      <w:r w:rsidR="00547238">
        <w:rPr>
          <w:rFonts w:hint="eastAsia"/>
        </w:rPr>
        <w:t>NTP</w:t>
      </w:r>
      <w:r w:rsidR="005944D8">
        <w:rPr>
          <w:rFonts w:hint="eastAsia"/>
        </w:rPr>
        <w:t>常用</w:t>
      </w:r>
      <w:r w:rsidR="00547238">
        <w:rPr>
          <w:rFonts w:hint="eastAsia"/>
        </w:rPr>
        <w:t>配置</w:t>
      </w:r>
      <w:bookmarkEnd w:id="8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D5C16" w:rsidTr="005A610C">
        <w:tc>
          <w:tcPr>
            <w:tcW w:w="1271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D5C16" w:rsidTr="005A610C">
        <w:tc>
          <w:tcPr>
            <w:tcW w:w="1271" w:type="dxa"/>
          </w:tcPr>
          <w:p w:rsidR="004D5C16" w:rsidRDefault="004D5C16" w:rsidP="005A610C">
            <w:pPr>
              <w:jc w:val="center"/>
            </w:pPr>
            <w:del w:id="86" w:author="Administrator" w:date="2017-08-07T22:44:00Z">
              <w:r w:rsidDel="00AE3705">
                <w:rPr>
                  <w:rFonts w:hint="eastAsia"/>
                </w:rPr>
                <w:delText>1</w:delText>
              </w:r>
            </w:del>
            <w:ins w:id="87" w:author="Administrator" w:date="2017-08-07T22:44:00Z">
              <w:r w:rsidR="00AE3705">
                <w:rPr>
                  <w:rFonts w:hint="eastAsia"/>
                </w:rPr>
                <w:t>0</w:t>
              </w:r>
            </w:ins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>
              <w:rPr>
                <w:rFonts w:ascii="等线" w:eastAsia="等线" w:hAnsi="等线"/>
                <w:color w:val="000000"/>
                <w:sz w:val="22"/>
              </w:rPr>
              <w:t>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del w:id="88" w:author="Administrator" w:date="2017-08-07T22:44:00Z">
              <w:r w:rsidDel="00AE3705">
                <w:rPr>
                  <w:rFonts w:hint="eastAsia"/>
                </w:rPr>
                <w:delText>2</w:delText>
              </w:r>
            </w:del>
            <w:ins w:id="89" w:author="Administrator" w:date="2017-08-07T22:44:00Z">
              <w:r w:rsidR="00AE3705">
                <w:rPr>
                  <w:rFonts w:hint="eastAsia"/>
                </w:rPr>
                <w:t>1</w:t>
              </w:r>
            </w:ins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BroadCast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del w:id="90" w:author="Administrator" w:date="2017-08-07T22:44:00Z">
              <w:r w:rsidDel="00AE3705">
                <w:rPr>
                  <w:rFonts w:hint="eastAsia"/>
                </w:rPr>
                <w:delText>3</w:delText>
              </w:r>
            </w:del>
            <w:ins w:id="91" w:author="Administrator" w:date="2017-08-07T22:44:00Z">
              <w:r w:rsidR="00AE3705">
                <w:rPr>
                  <w:rFonts w:hint="eastAsia"/>
                </w:rPr>
                <w:t>2</w:t>
              </w:r>
            </w:ins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del w:id="92" w:author="Administrator" w:date="2017-08-07T22:44:00Z">
              <w:r w:rsidDel="00AE3705">
                <w:rPr>
                  <w:rFonts w:hint="eastAsia"/>
                </w:rPr>
                <w:delText>4</w:delText>
              </w:r>
            </w:del>
            <w:ins w:id="93" w:author="Administrator" w:date="2017-08-07T22:44:00Z">
              <w:r w:rsidR="00AE3705">
                <w:rPr>
                  <w:rFonts w:hint="eastAsia"/>
                </w:rPr>
                <w:t>3</w:t>
              </w:r>
            </w:ins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MutiCast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del w:id="94" w:author="Administrator" w:date="2017-08-07T22:44:00Z">
              <w:r w:rsidDel="00AE3705">
                <w:rPr>
                  <w:rFonts w:hint="eastAsia"/>
                </w:rPr>
                <w:delText>5</w:delText>
              </w:r>
            </w:del>
            <w:ins w:id="95" w:author="Administrator" w:date="2017-08-07T22:44:00Z">
              <w:r w:rsidR="00AE3705">
                <w:rPr>
                  <w:rFonts w:hint="eastAsia"/>
                </w:rPr>
                <w:t>4</w:t>
              </w:r>
            </w:ins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D5C16" w:rsidTr="005A610C">
        <w:tc>
          <w:tcPr>
            <w:tcW w:w="1271" w:type="dxa"/>
          </w:tcPr>
          <w:p w:rsidR="004D5C16" w:rsidRDefault="00444E9D" w:rsidP="005A610C">
            <w:pPr>
              <w:jc w:val="center"/>
            </w:pPr>
            <w:del w:id="96" w:author="Administrator" w:date="2017-08-07T22:44:00Z">
              <w:r w:rsidDel="00AE3705">
                <w:rPr>
                  <w:rFonts w:hint="eastAsia"/>
                </w:rPr>
                <w:delText>6</w:delText>
              </w:r>
            </w:del>
            <w:ins w:id="97" w:author="Administrator" w:date="2017-08-07T22:44:00Z">
              <w:r w:rsidR="00AE3705">
                <w:rPr>
                  <w:rFonts w:hint="eastAsia"/>
                </w:rPr>
                <w:t>5</w:t>
              </w:r>
            </w:ins>
          </w:p>
        </w:tc>
        <w:tc>
          <w:tcPr>
            <w:tcW w:w="1276" w:type="dxa"/>
          </w:tcPr>
          <w:p w:rsidR="004D5C16" w:rsidRDefault="00651FE3" w:rsidP="005A610C">
            <w:pPr>
              <w:jc w:val="center"/>
            </w:pPr>
            <w:r>
              <w:rPr>
                <w:rFonts w:hint="eastAsia"/>
              </w:rPr>
              <w:t>1</w:t>
            </w:r>
            <w:r>
              <w:t>76</w:t>
            </w:r>
          </w:p>
        </w:tc>
        <w:tc>
          <w:tcPr>
            <w:tcW w:w="3827" w:type="dxa"/>
          </w:tcPr>
          <w:p w:rsidR="004D5C16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key[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8]</w:t>
            </w:r>
          </w:p>
        </w:tc>
        <w:tc>
          <w:tcPr>
            <w:tcW w:w="1922" w:type="dxa"/>
          </w:tcPr>
          <w:p w:rsidR="004D5C16" w:rsidRDefault="004D5C16" w:rsidP="005A610C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423338">
              <w:t xml:space="preserve">struct </w:t>
            </w:r>
            <w:r>
              <w:t>md5</w:t>
            </w:r>
            <w:proofErr w:type="gramStart"/>
            <w:r>
              <w:t>key[</w:t>
            </w:r>
            <w:proofErr w:type="gramEnd"/>
            <w:r>
              <w:t>8]</w:t>
            </w:r>
          </w:p>
        </w:tc>
      </w:tr>
    </w:tbl>
    <w:p w:rsidR="00547238" w:rsidRDefault="00547238" w:rsidP="00AC6571"/>
    <w:p w:rsidR="00A25AF9" w:rsidRDefault="00B9078E" w:rsidP="00850FB7">
      <w:pPr>
        <w:pStyle w:val="ac"/>
      </w:pPr>
      <w:bookmarkStart w:id="98" w:name="_Ref483137064"/>
      <w:bookmarkStart w:id="99" w:name="_Toc488615981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13</w:t>
      </w:r>
      <w:r>
        <w:fldChar w:fldCharType="end"/>
      </w:r>
      <w:bookmarkEnd w:id="98"/>
      <w:r>
        <w:t xml:space="preserve"> </w:t>
      </w:r>
      <w:r w:rsidR="00A25AF9">
        <w:rPr>
          <w:rFonts w:hint="eastAsia"/>
        </w:rPr>
        <w:t>NTP</w:t>
      </w:r>
      <w:r w:rsidR="00A25AF9">
        <w:t xml:space="preserve"> </w:t>
      </w:r>
      <w:r w:rsidR="00A25AF9">
        <w:rPr>
          <w:rFonts w:hint="eastAsia"/>
        </w:rPr>
        <w:t>MD</w:t>
      </w:r>
      <w:r w:rsidR="00A25AF9">
        <w:t>5</w:t>
      </w:r>
      <w:r w:rsidR="00A25AF9">
        <w:rPr>
          <w:rFonts w:hint="eastAsia"/>
        </w:rPr>
        <w:t>使能</w:t>
      </w:r>
      <w:bookmarkEnd w:id="9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E35365" w:rsidTr="005A610C">
        <w:tc>
          <w:tcPr>
            <w:tcW w:w="1271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Cast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</w:tbl>
    <w:p w:rsidR="00A25AF9" w:rsidRDefault="00A25AF9" w:rsidP="00AC6571"/>
    <w:p w:rsidR="00E35365" w:rsidRDefault="00850FB7" w:rsidP="00850FB7">
      <w:pPr>
        <w:pStyle w:val="ac"/>
      </w:pPr>
      <w:bookmarkStart w:id="100" w:name="_Ref483137936"/>
      <w:bookmarkStart w:id="101" w:name="_Toc48861598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100"/>
      <w:r>
        <w:t xml:space="preserve"> </w:t>
      </w:r>
      <w:r w:rsidR="003F3224">
        <w:rPr>
          <w:rFonts w:hint="eastAsia"/>
        </w:rPr>
        <w:t>NTP</w:t>
      </w:r>
      <w:r w:rsidR="003F3224">
        <w:rPr>
          <w:rFonts w:hint="eastAsia"/>
        </w:rPr>
        <w:t>黑名单</w:t>
      </w:r>
      <w:bookmarkEnd w:id="10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944D8" w:rsidTr="007064E0">
        <w:tc>
          <w:tcPr>
            <w:tcW w:w="1271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944D8" w:rsidTr="007064E0">
        <w:tc>
          <w:tcPr>
            <w:tcW w:w="1271" w:type="dxa"/>
          </w:tcPr>
          <w:p w:rsidR="005944D8" w:rsidRDefault="005944D8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944D8" w:rsidRDefault="001315D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黑名单使能</w:t>
            </w:r>
          </w:p>
        </w:tc>
        <w:tc>
          <w:tcPr>
            <w:tcW w:w="1922" w:type="dxa"/>
          </w:tcPr>
          <w:p w:rsidR="002347B3" w:rsidRDefault="005944D8" w:rsidP="002347B3">
            <w:pPr>
              <w:jc w:val="left"/>
            </w:pPr>
            <w:r>
              <w:rPr>
                <w:rFonts w:hint="eastAsia"/>
              </w:rPr>
              <w:t>0</w:t>
            </w:r>
            <w:r w:rsidR="002347B3">
              <w:rPr>
                <w:rFonts w:hint="eastAsia"/>
              </w:rPr>
              <w:t>表示不使能</w:t>
            </w:r>
          </w:p>
          <w:p w:rsidR="005944D8" w:rsidRDefault="002347B3" w:rsidP="002347B3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表示使能</w:t>
            </w:r>
          </w:p>
        </w:tc>
      </w:tr>
      <w:tr w:rsidR="00DF05F0" w:rsidTr="007064E0">
        <w:tc>
          <w:tcPr>
            <w:tcW w:w="1271" w:type="dxa"/>
          </w:tcPr>
          <w:p w:rsidR="00DF05F0" w:rsidRDefault="007E7AEE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DF05F0" w:rsidRDefault="007E7AEE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DF05F0" w:rsidRDefault="007E7AE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黑名单设置或请求个数</w:t>
            </w:r>
          </w:p>
        </w:tc>
        <w:tc>
          <w:tcPr>
            <w:tcW w:w="1922" w:type="dxa"/>
          </w:tcPr>
          <w:p w:rsidR="00DF05F0" w:rsidRDefault="007E7AEE" w:rsidP="002347B3">
            <w:pPr>
              <w:jc w:val="left"/>
            </w:pPr>
            <w:r>
              <w:rPr>
                <w:rFonts w:hint="eastAsia"/>
              </w:rPr>
              <w:t>0~</w:t>
            </w:r>
            <w:r w:rsidR="00A3167F">
              <w:t>15</w:t>
            </w:r>
          </w:p>
        </w:tc>
      </w:tr>
      <w:tr w:rsidR="00036266" w:rsidDel="00036266" w:rsidTr="007064E0">
        <w:tc>
          <w:tcPr>
            <w:tcW w:w="1271" w:type="dxa"/>
          </w:tcPr>
          <w:p w:rsidR="00036266" w:rsidDel="00036266" w:rsidRDefault="00784329" w:rsidP="00970ED7">
            <w:pPr>
              <w:jc w:val="center"/>
            </w:pPr>
            <w:r>
              <w:lastRenderedPageBreak/>
              <w:t>2</w:t>
            </w:r>
          </w:p>
        </w:tc>
        <w:tc>
          <w:tcPr>
            <w:tcW w:w="1276" w:type="dxa"/>
          </w:tcPr>
          <w:p w:rsidR="00036266" w:rsidDel="00036266" w:rsidRDefault="00100278" w:rsidP="00970E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36266" w:rsidDel="00036266" w:rsidRDefault="00036266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</w:t>
            </w:r>
            <w:r w:rsidR="00E80814">
              <w:rPr>
                <w:rFonts w:ascii="等线" w:eastAsia="等线" w:hAnsi="等线" w:hint="eastAsia"/>
                <w:color w:val="000000"/>
                <w:sz w:val="22"/>
              </w:rPr>
              <w:t>地址#1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036266" w:rsidDel="00036266" w:rsidRDefault="00036266" w:rsidP="00970ED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  <w:r w:rsidR="005A0A39">
              <w:rPr>
                <w:rFonts w:hint="eastAsia"/>
              </w:rPr>
              <w:t>，表示该</w:t>
            </w:r>
            <w:proofErr w:type="spellStart"/>
            <w:r w:rsidR="005A0A39">
              <w:rPr>
                <w:rFonts w:hint="eastAsia"/>
              </w:rPr>
              <w:t>ip</w:t>
            </w:r>
            <w:proofErr w:type="spellEnd"/>
            <w:r w:rsidR="005A0A39">
              <w:rPr>
                <w:rFonts w:hint="eastAsia"/>
              </w:rPr>
              <w:t>是否有效</w:t>
            </w:r>
          </w:p>
        </w:tc>
      </w:tr>
      <w:tr w:rsidR="00970ED7" w:rsidTr="007064E0">
        <w:tc>
          <w:tcPr>
            <w:tcW w:w="1271" w:type="dxa"/>
          </w:tcPr>
          <w:p w:rsidR="00970ED7" w:rsidRDefault="00784329" w:rsidP="00970ED7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784329" w:rsidP="00970ED7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784329" w:rsidP="00E80814">
            <w:pPr>
              <w:jc w:val="center"/>
            </w:pPr>
            <w:r>
              <w:t>11</w:t>
            </w:r>
          </w:p>
        </w:tc>
        <w:tc>
          <w:tcPr>
            <w:tcW w:w="1276" w:type="dxa"/>
          </w:tcPr>
          <w:p w:rsidR="00E80814" w:rsidRDefault="00100278" w:rsidP="00E808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黑名单地址#2有效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E80814" w:rsidTr="007064E0">
        <w:tc>
          <w:tcPr>
            <w:tcW w:w="1271" w:type="dxa"/>
          </w:tcPr>
          <w:p w:rsidR="00E80814" w:rsidRDefault="00784329" w:rsidP="00E80814">
            <w:pPr>
              <w:jc w:val="center"/>
            </w:pPr>
            <w:r>
              <w:t>12</w:t>
            </w:r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784329" w:rsidP="00E80814">
            <w:pPr>
              <w:jc w:val="center"/>
            </w:pPr>
            <w:r>
              <w:t>16</w:t>
            </w:r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784329" w:rsidP="0097693B">
            <w:pPr>
              <w:jc w:val="center"/>
            </w:pPr>
            <w:r>
              <w:t>20</w:t>
            </w:r>
          </w:p>
        </w:tc>
        <w:tc>
          <w:tcPr>
            <w:tcW w:w="1276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黑名单地址#3有效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97693B" w:rsidTr="007064E0">
        <w:tc>
          <w:tcPr>
            <w:tcW w:w="1271" w:type="dxa"/>
          </w:tcPr>
          <w:p w:rsidR="0097693B" w:rsidRDefault="00784329" w:rsidP="0097693B">
            <w:pPr>
              <w:jc w:val="center"/>
            </w:pPr>
            <w:r>
              <w:t>21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784329" w:rsidP="0097693B">
            <w:pPr>
              <w:jc w:val="center"/>
            </w:pPr>
            <w:r>
              <w:t>25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t>…</w:t>
            </w: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</w:tbl>
    <w:p w:rsidR="00AD7097" w:rsidRDefault="00AD7097" w:rsidP="00AC6571"/>
    <w:p w:rsidR="005944D8" w:rsidRDefault="00850FB7" w:rsidP="00850FB7">
      <w:pPr>
        <w:pStyle w:val="ac"/>
      </w:pPr>
      <w:bookmarkStart w:id="102" w:name="_Ref483137940"/>
      <w:bookmarkStart w:id="103" w:name="_Toc48861598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bookmarkEnd w:id="102"/>
      <w:r>
        <w:t xml:space="preserve"> </w:t>
      </w:r>
      <w:r w:rsidR="00620096">
        <w:rPr>
          <w:rFonts w:hint="eastAsia"/>
        </w:rPr>
        <w:t>NTP</w:t>
      </w:r>
      <w:r w:rsidR="00620096">
        <w:rPr>
          <w:rFonts w:hint="eastAsia"/>
        </w:rPr>
        <w:t>白名单</w:t>
      </w:r>
      <w:bookmarkEnd w:id="10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620096" w:rsidTr="007064E0">
        <w:tc>
          <w:tcPr>
            <w:tcW w:w="1271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20096" w:rsidRDefault="004224F8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名单使能</w:t>
            </w:r>
          </w:p>
        </w:tc>
        <w:tc>
          <w:tcPr>
            <w:tcW w:w="1922" w:type="dxa"/>
          </w:tcPr>
          <w:p w:rsidR="002347B3" w:rsidRDefault="00620096" w:rsidP="007064E0">
            <w:pPr>
              <w:jc w:val="left"/>
            </w:pPr>
            <w:r>
              <w:rPr>
                <w:rFonts w:hint="eastAsia"/>
              </w:rPr>
              <w:t>0</w:t>
            </w:r>
            <w:r w:rsidR="002347B3">
              <w:rPr>
                <w:rFonts w:hint="eastAsia"/>
              </w:rPr>
              <w:t>表示不使能</w:t>
            </w:r>
          </w:p>
          <w:p w:rsidR="00620096" w:rsidRDefault="002347B3" w:rsidP="007064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表示使能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白名单请求或设置个数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0~</w:t>
            </w:r>
            <w:r w:rsidR="00020A61">
              <w:t>15</w:t>
            </w:r>
          </w:p>
        </w:tc>
      </w:tr>
      <w:tr w:rsidR="00B342A5" w:rsidDel="002F5E8D" w:rsidTr="007064E0">
        <w:tc>
          <w:tcPr>
            <w:tcW w:w="1271" w:type="dxa"/>
          </w:tcPr>
          <w:p w:rsidR="00B342A5" w:rsidDel="002F5E8D" w:rsidRDefault="00B342A5" w:rsidP="00B342A5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342A5" w:rsidDel="002F5E8D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Del="002F5E8D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白名单地址#1有效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Del="002F5E8D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白名单IP地址#1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11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白名单地址#2有效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12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白名单IP地址#2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16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20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白名单地址#3有效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21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白名单IP地址#3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25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t>…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</w:tbl>
    <w:p w:rsidR="00620096" w:rsidRDefault="00620096" w:rsidP="00AC6571"/>
    <w:p w:rsidR="00723121" w:rsidRDefault="00723121" w:rsidP="00AC6571"/>
    <w:p w:rsidR="00723121" w:rsidRDefault="00723121" w:rsidP="00B54898">
      <w:pPr>
        <w:pStyle w:val="ac"/>
      </w:pPr>
      <w:bookmarkStart w:id="104" w:name="_Toc488615984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E513E3">
        <w:rPr>
          <w:rFonts w:hint="eastAsia"/>
        </w:rPr>
        <w:t>6-17</w:t>
      </w:r>
      <w:r w:rsidR="002A5189">
        <w:t xml:space="preserve"> </w:t>
      </w:r>
      <w:r w:rsidR="002A5189">
        <w:rPr>
          <w:rFonts w:hint="eastAsia"/>
        </w:rPr>
        <w:t>struct Md5key</w:t>
      </w:r>
      <w:r w:rsidR="00AF788E">
        <w:rPr>
          <w:rFonts w:hint="eastAsia"/>
        </w:rPr>
        <w:t>定义</w:t>
      </w:r>
      <w:bookmarkEnd w:id="10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23121" w:rsidTr="00100278">
        <w:tc>
          <w:tcPr>
            <w:tcW w:w="1271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bookmarkStart w:id="105" w:name="OLE_LINK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9B6841">
              <w:rPr>
                <w:rFonts w:ascii="等线" w:eastAsia="等线" w:hAnsi="等线"/>
                <w:color w:val="000000"/>
                <w:sz w:val="22"/>
              </w:rPr>
              <w:t>key_valid</w:t>
            </w:r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有效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9B6841">
              <w:rPr>
                <w:rFonts w:ascii="等线" w:eastAsia="等线" w:hAnsi="等线"/>
                <w:color w:val="000000"/>
                <w:sz w:val="22"/>
              </w:rPr>
              <w:t>key_length</w:t>
            </w:r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长度</w:t>
            </w:r>
          </w:p>
        </w:tc>
      </w:tr>
      <w:tr w:rsidR="00723121" w:rsidTr="00100278">
        <w:tc>
          <w:tcPr>
            <w:tcW w:w="1271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 w:rsidRPr="009B6841">
              <w:rPr>
                <w:rFonts w:ascii="等线" w:eastAsia="等线" w:hAnsi="等线"/>
                <w:color w:val="000000"/>
                <w:sz w:val="22"/>
              </w:rPr>
              <w:t>key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20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 w:rsidR="00D828EC">
              <w:rPr>
                <w:rFonts w:hint="eastAsia"/>
              </w:rPr>
              <w:t>内容</w:t>
            </w:r>
          </w:p>
        </w:tc>
      </w:tr>
      <w:bookmarkEnd w:id="105"/>
    </w:tbl>
    <w:p w:rsidR="00723121" w:rsidRPr="00AC6571" w:rsidRDefault="00723121" w:rsidP="00723121"/>
    <w:sectPr w:rsidR="00723121" w:rsidRPr="00AC6571" w:rsidSect="00C85F6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5D9" w:rsidRDefault="008A75D9" w:rsidP="002E51FF">
      <w:r>
        <w:separator/>
      </w:r>
    </w:p>
  </w:endnote>
  <w:endnote w:type="continuationSeparator" w:id="0">
    <w:p w:rsidR="008A75D9" w:rsidRDefault="008A75D9" w:rsidP="002E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5D9" w:rsidRDefault="008A75D9" w:rsidP="002E51FF">
      <w:r>
        <w:separator/>
      </w:r>
    </w:p>
  </w:footnote>
  <w:footnote w:type="continuationSeparator" w:id="0">
    <w:p w:rsidR="008A75D9" w:rsidRDefault="008A75D9" w:rsidP="002E5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5D9" w:rsidRDefault="008A75D9" w:rsidP="002E51FF">
    <w:pPr>
      <w:pStyle w:val="a3"/>
      <w:jc w:val="right"/>
    </w:pPr>
    <w:r>
      <w:rPr>
        <w:rFonts w:hint="eastAsia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754D"/>
    <w:multiLevelType w:val="multilevel"/>
    <w:tmpl w:val="248A09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1B4E56"/>
    <w:multiLevelType w:val="hybridMultilevel"/>
    <w:tmpl w:val="0B04ED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0B736B"/>
    <w:multiLevelType w:val="hybridMultilevel"/>
    <w:tmpl w:val="FF0E70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90F2C"/>
    <w:multiLevelType w:val="hybridMultilevel"/>
    <w:tmpl w:val="7B54C4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7F56B0"/>
    <w:multiLevelType w:val="hybridMultilevel"/>
    <w:tmpl w:val="ACC22A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014E17"/>
    <w:multiLevelType w:val="hybridMultilevel"/>
    <w:tmpl w:val="2DD0E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CF5FAD"/>
    <w:multiLevelType w:val="hybridMultilevel"/>
    <w:tmpl w:val="55AAC2B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  <w15:person w15:author="黄飞">
    <w15:presenceInfo w15:providerId="None" w15:userId="黄飞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FB"/>
    <w:rsid w:val="00002ED7"/>
    <w:rsid w:val="00020A61"/>
    <w:rsid w:val="00036266"/>
    <w:rsid w:val="00043DC1"/>
    <w:rsid w:val="0006517B"/>
    <w:rsid w:val="00071C0E"/>
    <w:rsid w:val="00097E16"/>
    <w:rsid w:val="000A428C"/>
    <w:rsid w:val="000A4C1B"/>
    <w:rsid w:val="000C3386"/>
    <w:rsid w:val="000C42BA"/>
    <w:rsid w:val="000C65DF"/>
    <w:rsid w:val="000E16F6"/>
    <w:rsid w:val="000E2C71"/>
    <w:rsid w:val="000F1154"/>
    <w:rsid w:val="00100278"/>
    <w:rsid w:val="00102142"/>
    <w:rsid w:val="00111C30"/>
    <w:rsid w:val="00114FE6"/>
    <w:rsid w:val="00117C9E"/>
    <w:rsid w:val="001315DE"/>
    <w:rsid w:val="001350FB"/>
    <w:rsid w:val="00136D90"/>
    <w:rsid w:val="0014510C"/>
    <w:rsid w:val="001506BA"/>
    <w:rsid w:val="001539ED"/>
    <w:rsid w:val="00155FC2"/>
    <w:rsid w:val="00162C9D"/>
    <w:rsid w:val="00163F5F"/>
    <w:rsid w:val="00171F91"/>
    <w:rsid w:val="0017733F"/>
    <w:rsid w:val="00181BFF"/>
    <w:rsid w:val="001946AF"/>
    <w:rsid w:val="001957C5"/>
    <w:rsid w:val="001B504F"/>
    <w:rsid w:val="001C2F12"/>
    <w:rsid w:val="001C38FB"/>
    <w:rsid w:val="001C6D53"/>
    <w:rsid w:val="001D7666"/>
    <w:rsid w:val="001F5802"/>
    <w:rsid w:val="00201152"/>
    <w:rsid w:val="002066C0"/>
    <w:rsid w:val="00211B36"/>
    <w:rsid w:val="00213EC4"/>
    <w:rsid w:val="0021796C"/>
    <w:rsid w:val="00227705"/>
    <w:rsid w:val="002347B3"/>
    <w:rsid w:val="002507E7"/>
    <w:rsid w:val="002532D5"/>
    <w:rsid w:val="002709D3"/>
    <w:rsid w:val="002950EC"/>
    <w:rsid w:val="00296064"/>
    <w:rsid w:val="002A5189"/>
    <w:rsid w:val="002A6D2A"/>
    <w:rsid w:val="002D25FF"/>
    <w:rsid w:val="002D580A"/>
    <w:rsid w:val="002E51FF"/>
    <w:rsid w:val="002E5267"/>
    <w:rsid w:val="002F04E0"/>
    <w:rsid w:val="002F17DA"/>
    <w:rsid w:val="002F5E8D"/>
    <w:rsid w:val="0031278B"/>
    <w:rsid w:val="00323053"/>
    <w:rsid w:val="00335571"/>
    <w:rsid w:val="00345205"/>
    <w:rsid w:val="00346D9E"/>
    <w:rsid w:val="003537AD"/>
    <w:rsid w:val="00361509"/>
    <w:rsid w:val="00361AEF"/>
    <w:rsid w:val="0036223A"/>
    <w:rsid w:val="00364C1F"/>
    <w:rsid w:val="00370393"/>
    <w:rsid w:val="00380071"/>
    <w:rsid w:val="00384826"/>
    <w:rsid w:val="00394C4B"/>
    <w:rsid w:val="003A08D3"/>
    <w:rsid w:val="003A1259"/>
    <w:rsid w:val="003B1BB3"/>
    <w:rsid w:val="003B4508"/>
    <w:rsid w:val="003C45E1"/>
    <w:rsid w:val="003E2A69"/>
    <w:rsid w:val="003E3C7F"/>
    <w:rsid w:val="003E5C32"/>
    <w:rsid w:val="003F3224"/>
    <w:rsid w:val="003F6682"/>
    <w:rsid w:val="0040272D"/>
    <w:rsid w:val="00420FA5"/>
    <w:rsid w:val="004224F8"/>
    <w:rsid w:val="00423338"/>
    <w:rsid w:val="004246CB"/>
    <w:rsid w:val="0043334B"/>
    <w:rsid w:val="004356D7"/>
    <w:rsid w:val="00444E9D"/>
    <w:rsid w:val="00446427"/>
    <w:rsid w:val="00447A64"/>
    <w:rsid w:val="00450C8F"/>
    <w:rsid w:val="00466C3A"/>
    <w:rsid w:val="00472D80"/>
    <w:rsid w:val="00480479"/>
    <w:rsid w:val="00482C73"/>
    <w:rsid w:val="0048306D"/>
    <w:rsid w:val="00484B8D"/>
    <w:rsid w:val="00486EE8"/>
    <w:rsid w:val="0049250F"/>
    <w:rsid w:val="00493666"/>
    <w:rsid w:val="00495277"/>
    <w:rsid w:val="004A0AF5"/>
    <w:rsid w:val="004A70DA"/>
    <w:rsid w:val="004D01FA"/>
    <w:rsid w:val="004D5C16"/>
    <w:rsid w:val="004D69CD"/>
    <w:rsid w:val="00510F8F"/>
    <w:rsid w:val="00511B9A"/>
    <w:rsid w:val="00527FEF"/>
    <w:rsid w:val="00547238"/>
    <w:rsid w:val="00552F9E"/>
    <w:rsid w:val="00563970"/>
    <w:rsid w:val="00591386"/>
    <w:rsid w:val="005944D8"/>
    <w:rsid w:val="005A0A39"/>
    <w:rsid w:val="005A10CC"/>
    <w:rsid w:val="005A2E57"/>
    <w:rsid w:val="005A44F4"/>
    <w:rsid w:val="005A610C"/>
    <w:rsid w:val="005B4A29"/>
    <w:rsid w:val="005C3877"/>
    <w:rsid w:val="005C3EB9"/>
    <w:rsid w:val="005C6F74"/>
    <w:rsid w:val="005D4A44"/>
    <w:rsid w:val="005E0DB4"/>
    <w:rsid w:val="005F2FC8"/>
    <w:rsid w:val="0060436D"/>
    <w:rsid w:val="00607427"/>
    <w:rsid w:val="00620096"/>
    <w:rsid w:val="00621C2B"/>
    <w:rsid w:val="00624CBE"/>
    <w:rsid w:val="006344A9"/>
    <w:rsid w:val="006477F6"/>
    <w:rsid w:val="00651FE3"/>
    <w:rsid w:val="00657DE4"/>
    <w:rsid w:val="00661A86"/>
    <w:rsid w:val="006678A1"/>
    <w:rsid w:val="006721D0"/>
    <w:rsid w:val="00680D8A"/>
    <w:rsid w:val="00681D45"/>
    <w:rsid w:val="0068742A"/>
    <w:rsid w:val="006A2CE6"/>
    <w:rsid w:val="006B34C6"/>
    <w:rsid w:val="006C2831"/>
    <w:rsid w:val="006D399C"/>
    <w:rsid w:val="006D6958"/>
    <w:rsid w:val="006D707C"/>
    <w:rsid w:val="006E1680"/>
    <w:rsid w:val="006E720E"/>
    <w:rsid w:val="006F0261"/>
    <w:rsid w:val="007012BF"/>
    <w:rsid w:val="007064E0"/>
    <w:rsid w:val="0071377F"/>
    <w:rsid w:val="007212A2"/>
    <w:rsid w:val="00723121"/>
    <w:rsid w:val="00727F67"/>
    <w:rsid w:val="00741E37"/>
    <w:rsid w:val="0075504F"/>
    <w:rsid w:val="00761DE5"/>
    <w:rsid w:val="00770935"/>
    <w:rsid w:val="00784329"/>
    <w:rsid w:val="00786B73"/>
    <w:rsid w:val="007941E4"/>
    <w:rsid w:val="0079778F"/>
    <w:rsid w:val="007A7FC9"/>
    <w:rsid w:val="007C07F0"/>
    <w:rsid w:val="007D44D4"/>
    <w:rsid w:val="007E2080"/>
    <w:rsid w:val="007E7AEE"/>
    <w:rsid w:val="007F7C9E"/>
    <w:rsid w:val="008053F9"/>
    <w:rsid w:val="00811A8C"/>
    <w:rsid w:val="0081542D"/>
    <w:rsid w:val="008222CF"/>
    <w:rsid w:val="00841C4D"/>
    <w:rsid w:val="008420EB"/>
    <w:rsid w:val="0084695A"/>
    <w:rsid w:val="00850FB7"/>
    <w:rsid w:val="008522DE"/>
    <w:rsid w:val="00853191"/>
    <w:rsid w:val="00856280"/>
    <w:rsid w:val="00865DF2"/>
    <w:rsid w:val="00867351"/>
    <w:rsid w:val="00870FE1"/>
    <w:rsid w:val="00871DA8"/>
    <w:rsid w:val="008806C3"/>
    <w:rsid w:val="008856E0"/>
    <w:rsid w:val="00887CFA"/>
    <w:rsid w:val="008A75D9"/>
    <w:rsid w:val="008C434C"/>
    <w:rsid w:val="008C780F"/>
    <w:rsid w:val="008D2227"/>
    <w:rsid w:val="008D27B3"/>
    <w:rsid w:val="008D588B"/>
    <w:rsid w:val="008D5B40"/>
    <w:rsid w:val="008E59E8"/>
    <w:rsid w:val="008F32E3"/>
    <w:rsid w:val="008F4CB4"/>
    <w:rsid w:val="00901CC4"/>
    <w:rsid w:val="0091134E"/>
    <w:rsid w:val="00914FD5"/>
    <w:rsid w:val="00923E05"/>
    <w:rsid w:val="00925ECE"/>
    <w:rsid w:val="009272AC"/>
    <w:rsid w:val="00930C02"/>
    <w:rsid w:val="00932C4E"/>
    <w:rsid w:val="00933700"/>
    <w:rsid w:val="00935DE6"/>
    <w:rsid w:val="00941C50"/>
    <w:rsid w:val="00953723"/>
    <w:rsid w:val="009665F5"/>
    <w:rsid w:val="00970ED7"/>
    <w:rsid w:val="0097693B"/>
    <w:rsid w:val="00991A25"/>
    <w:rsid w:val="009946D5"/>
    <w:rsid w:val="009A45FD"/>
    <w:rsid w:val="009A6FC2"/>
    <w:rsid w:val="009B00B1"/>
    <w:rsid w:val="009B6841"/>
    <w:rsid w:val="009C1688"/>
    <w:rsid w:val="009E1604"/>
    <w:rsid w:val="00A04D1B"/>
    <w:rsid w:val="00A10E61"/>
    <w:rsid w:val="00A16BF6"/>
    <w:rsid w:val="00A21161"/>
    <w:rsid w:val="00A25AF9"/>
    <w:rsid w:val="00A2631C"/>
    <w:rsid w:val="00A3167F"/>
    <w:rsid w:val="00A33800"/>
    <w:rsid w:val="00A4067D"/>
    <w:rsid w:val="00A4100A"/>
    <w:rsid w:val="00A448F3"/>
    <w:rsid w:val="00A4725C"/>
    <w:rsid w:val="00A50539"/>
    <w:rsid w:val="00A86FE4"/>
    <w:rsid w:val="00AA2F13"/>
    <w:rsid w:val="00AC6571"/>
    <w:rsid w:val="00AD7097"/>
    <w:rsid w:val="00AE3705"/>
    <w:rsid w:val="00AE61AF"/>
    <w:rsid w:val="00AF4BCF"/>
    <w:rsid w:val="00AF788E"/>
    <w:rsid w:val="00B02797"/>
    <w:rsid w:val="00B06030"/>
    <w:rsid w:val="00B11C7B"/>
    <w:rsid w:val="00B11DEC"/>
    <w:rsid w:val="00B123B4"/>
    <w:rsid w:val="00B27285"/>
    <w:rsid w:val="00B342A5"/>
    <w:rsid w:val="00B47B2F"/>
    <w:rsid w:val="00B51ED6"/>
    <w:rsid w:val="00B54898"/>
    <w:rsid w:val="00B67E1C"/>
    <w:rsid w:val="00B71CC4"/>
    <w:rsid w:val="00B72853"/>
    <w:rsid w:val="00B81960"/>
    <w:rsid w:val="00B9078E"/>
    <w:rsid w:val="00BA09EB"/>
    <w:rsid w:val="00BA3551"/>
    <w:rsid w:val="00BB32A3"/>
    <w:rsid w:val="00BD1367"/>
    <w:rsid w:val="00BE0BD6"/>
    <w:rsid w:val="00BE7F60"/>
    <w:rsid w:val="00C02D22"/>
    <w:rsid w:val="00C05A06"/>
    <w:rsid w:val="00C06627"/>
    <w:rsid w:val="00C11BF8"/>
    <w:rsid w:val="00C2061F"/>
    <w:rsid w:val="00C256D1"/>
    <w:rsid w:val="00C31091"/>
    <w:rsid w:val="00C42365"/>
    <w:rsid w:val="00C43D43"/>
    <w:rsid w:val="00C47DB5"/>
    <w:rsid w:val="00C512E0"/>
    <w:rsid w:val="00C64BBB"/>
    <w:rsid w:val="00C7727F"/>
    <w:rsid w:val="00C85F65"/>
    <w:rsid w:val="00C94801"/>
    <w:rsid w:val="00CA6F99"/>
    <w:rsid w:val="00CB6646"/>
    <w:rsid w:val="00CE499E"/>
    <w:rsid w:val="00D0098B"/>
    <w:rsid w:val="00D20D52"/>
    <w:rsid w:val="00D22277"/>
    <w:rsid w:val="00D24CF7"/>
    <w:rsid w:val="00D33A42"/>
    <w:rsid w:val="00D503E3"/>
    <w:rsid w:val="00D53CB8"/>
    <w:rsid w:val="00D617EB"/>
    <w:rsid w:val="00D72F46"/>
    <w:rsid w:val="00D828EC"/>
    <w:rsid w:val="00D853FB"/>
    <w:rsid w:val="00D877C6"/>
    <w:rsid w:val="00D97779"/>
    <w:rsid w:val="00DA7F65"/>
    <w:rsid w:val="00DB43B2"/>
    <w:rsid w:val="00DC5B0F"/>
    <w:rsid w:val="00DD7451"/>
    <w:rsid w:val="00DE2390"/>
    <w:rsid w:val="00DE248F"/>
    <w:rsid w:val="00DE2B9E"/>
    <w:rsid w:val="00DE43F4"/>
    <w:rsid w:val="00DF05F0"/>
    <w:rsid w:val="00DF0C89"/>
    <w:rsid w:val="00DF4D85"/>
    <w:rsid w:val="00DF61A7"/>
    <w:rsid w:val="00E02AC6"/>
    <w:rsid w:val="00E15B2F"/>
    <w:rsid w:val="00E202C7"/>
    <w:rsid w:val="00E24AF8"/>
    <w:rsid w:val="00E34F2C"/>
    <w:rsid w:val="00E35365"/>
    <w:rsid w:val="00E513E3"/>
    <w:rsid w:val="00E573B3"/>
    <w:rsid w:val="00E6445E"/>
    <w:rsid w:val="00E66E27"/>
    <w:rsid w:val="00E6799C"/>
    <w:rsid w:val="00E80814"/>
    <w:rsid w:val="00E8397B"/>
    <w:rsid w:val="00EA758F"/>
    <w:rsid w:val="00EB0B46"/>
    <w:rsid w:val="00EB2C6C"/>
    <w:rsid w:val="00EC4FAC"/>
    <w:rsid w:val="00EC7A88"/>
    <w:rsid w:val="00F032BB"/>
    <w:rsid w:val="00F04817"/>
    <w:rsid w:val="00F20299"/>
    <w:rsid w:val="00F2298F"/>
    <w:rsid w:val="00F23EA6"/>
    <w:rsid w:val="00F27E06"/>
    <w:rsid w:val="00F32805"/>
    <w:rsid w:val="00F35579"/>
    <w:rsid w:val="00F426CA"/>
    <w:rsid w:val="00F53F19"/>
    <w:rsid w:val="00F601DD"/>
    <w:rsid w:val="00F6147C"/>
    <w:rsid w:val="00F767DF"/>
    <w:rsid w:val="00FA598B"/>
    <w:rsid w:val="00FA71E9"/>
    <w:rsid w:val="00FD5BE8"/>
    <w:rsid w:val="00FD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6BA23BF1"/>
  <w15:chartTrackingRefBased/>
  <w15:docId w15:val="{DA9530CE-2570-429C-8BC2-39BBC66D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1FF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E51FF"/>
    <w:pPr>
      <w:keepNext/>
      <w:keepLines/>
      <w:numPr>
        <w:numId w:val="9"/>
      </w:numPr>
      <w:spacing w:after="120"/>
      <w:outlineLvl w:val="0"/>
    </w:pPr>
    <w:rPr>
      <w:rFonts w:asciiTheme="minorHAnsi" w:hAnsiTheme="minorHAns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1FF"/>
    <w:pPr>
      <w:keepNext/>
      <w:keepLines/>
      <w:numPr>
        <w:ilvl w:val="1"/>
        <w:numId w:val="9"/>
      </w:numPr>
      <w:spacing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FB7"/>
    <w:pPr>
      <w:keepNext/>
      <w:keepLines/>
      <w:numPr>
        <w:ilvl w:val="2"/>
        <w:numId w:val="9"/>
      </w:numPr>
      <w:jc w:val="center"/>
      <w:outlineLvl w:val="2"/>
    </w:pPr>
    <w:rPr>
      <w:rFonts w:asciiTheme="minorHAnsi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1FF"/>
    <w:pPr>
      <w:keepNext/>
      <w:keepLines/>
      <w:numPr>
        <w:ilvl w:val="3"/>
        <w:numId w:val="9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1FF"/>
    <w:pPr>
      <w:keepNext/>
      <w:keepLines/>
      <w:numPr>
        <w:ilvl w:val="4"/>
        <w:numId w:val="9"/>
      </w:numPr>
      <w:outlineLvl w:val="4"/>
    </w:pPr>
    <w:rPr>
      <w:rFonts w:asciiTheme="minorHAnsi" w:hAnsiTheme="minorHAnsi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1F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1F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hAnsiTheme="minorHAnsi"/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1F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1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1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1FF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E51F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50FB7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51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51FF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E51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E51F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51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51FF"/>
    <w:rPr>
      <w:rFonts w:asciiTheme="majorHAnsi" w:eastAsiaTheme="majorEastAsia" w:hAnsiTheme="majorHAnsi" w:cstheme="majorBidi"/>
      <w:szCs w:val="21"/>
    </w:rPr>
  </w:style>
  <w:style w:type="paragraph" w:styleId="a7">
    <w:name w:val="No Spacing"/>
    <w:uiPriority w:val="1"/>
    <w:qFormat/>
    <w:rsid w:val="002E51FF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a8">
    <w:name w:val="Title"/>
    <w:basedOn w:val="a"/>
    <w:next w:val="a"/>
    <w:link w:val="a9"/>
    <w:uiPriority w:val="10"/>
    <w:qFormat/>
    <w:rsid w:val="002E51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E5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E16F6"/>
    <w:pPr>
      <w:ind w:firstLineChars="200" w:firstLine="420"/>
    </w:pPr>
  </w:style>
  <w:style w:type="table" w:styleId="ab">
    <w:name w:val="Table Grid"/>
    <w:basedOn w:val="a1"/>
    <w:uiPriority w:val="39"/>
    <w:rsid w:val="00BE7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3"/>
    <w:next w:val="a"/>
    <w:uiPriority w:val="35"/>
    <w:unhideWhenUsed/>
    <w:qFormat/>
    <w:rsid w:val="00B71CC4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F7C9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Quote"/>
    <w:basedOn w:val="a"/>
    <w:next w:val="a"/>
    <w:link w:val="ae"/>
    <w:uiPriority w:val="29"/>
    <w:qFormat/>
    <w:rsid w:val="00887C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887CFA"/>
    <w:rPr>
      <w:rFonts w:ascii="Times New Roman" w:hAnsi="Times New Roman"/>
      <w:i/>
      <w:iCs/>
      <w:color w:val="404040" w:themeColor="text1" w:themeTint="BF"/>
      <w:sz w:val="24"/>
    </w:rPr>
  </w:style>
  <w:style w:type="paragraph" w:styleId="11">
    <w:name w:val="toc 1"/>
    <w:basedOn w:val="a"/>
    <w:next w:val="a"/>
    <w:autoRedefine/>
    <w:uiPriority w:val="39"/>
    <w:unhideWhenUsed/>
    <w:rsid w:val="007F7C9E"/>
  </w:style>
  <w:style w:type="paragraph" w:styleId="21">
    <w:name w:val="toc 2"/>
    <w:basedOn w:val="a"/>
    <w:next w:val="a"/>
    <w:autoRedefine/>
    <w:uiPriority w:val="39"/>
    <w:unhideWhenUsed/>
    <w:rsid w:val="007F7C9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7C9E"/>
    <w:pPr>
      <w:ind w:leftChars="400" w:left="840"/>
    </w:pPr>
  </w:style>
  <w:style w:type="character" w:styleId="af">
    <w:name w:val="Hyperlink"/>
    <w:basedOn w:val="a0"/>
    <w:uiPriority w:val="99"/>
    <w:unhideWhenUsed/>
    <w:rsid w:val="007F7C9E"/>
    <w:rPr>
      <w:color w:val="0563C1" w:themeColor="hyperlink"/>
      <w:u w:val="single"/>
    </w:rPr>
  </w:style>
  <w:style w:type="character" w:styleId="af0">
    <w:name w:val="Emphasis"/>
    <w:basedOn w:val="a0"/>
    <w:uiPriority w:val="20"/>
    <w:qFormat/>
    <w:rsid w:val="00761DE5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14510C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4510C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14510C"/>
    <w:rPr>
      <w:rFonts w:ascii="Times New Roman" w:hAnsi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510C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4510C"/>
    <w:rPr>
      <w:rFonts w:ascii="Times New Roman" w:hAnsi="Times New Roman"/>
      <w:b/>
      <w:bCs/>
      <w:sz w:val="24"/>
    </w:rPr>
  </w:style>
  <w:style w:type="paragraph" w:styleId="af6">
    <w:name w:val="Balloon Text"/>
    <w:basedOn w:val="a"/>
    <w:link w:val="af7"/>
    <w:uiPriority w:val="99"/>
    <w:semiHidden/>
    <w:unhideWhenUsed/>
    <w:rsid w:val="0014510C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4510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Drawing2.vsd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B2D8B-F866-4E11-896E-7DAF6757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15</Pages>
  <Words>1607</Words>
  <Characters>9164</Characters>
  <Application>Microsoft Office Word</Application>
  <DocSecurity>0</DocSecurity>
  <Lines>76</Lines>
  <Paragraphs>21</Paragraphs>
  <ScaleCrop>false</ScaleCrop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黄飞</cp:lastModifiedBy>
  <cp:revision>309</cp:revision>
  <dcterms:created xsi:type="dcterms:W3CDTF">2017-05-20T07:22:00Z</dcterms:created>
  <dcterms:modified xsi:type="dcterms:W3CDTF">2017-09-08T05:01:00Z</dcterms:modified>
</cp:coreProperties>
</file>