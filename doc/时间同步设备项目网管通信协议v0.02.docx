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1FF" w:rsidRDefault="002E51FF" w:rsidP="001C6D53"/>
    <w:p w:rsidR="002E51FF" w:rsidRDefault="002E51FF" w:rsidP="00C06627"/>
    <w:p w:rsidR="00C06627" w:rsidRDefault="00C06627" w:rsidP="00C06627"/>
    <w:p w:rsidR="002E51FF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时间同步设备项目</w:t>
      </w:r>
    </w:p>
    <w:p w:rsidR="003E5C32" w:rsidRPr="00C06627" w:rsidRDefault="002E51FF" w:rsidP="00C06627">
      <w:pPr>
        <w:jc w:val="center"/>
        <w:rPr>
          <w:sz w:val="44"/>
          <w:szCs w:val="44"/>
        </w:rPr>
      </w:pPr>
      <w:r w:rsidRPr="00C06627">
        <w:rPr>
          <w:rFonts w:hint="eastAsia"/>
          <w:sz w:val="44"/>
          <w:szCs w:val="44"/>
        </w:rPr>
        <w:t>网管通信协议</w:t>
      </w:r>
    </w:p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Default="002E51FF" w:rsidP="002E51FF"/>
    <w:p w:rsidR="002E51FF" w:rsidRPr="00AE61AF" w:rsidRDefault="002E51FF" w:rsidP="00AE61AF">
      <w:pPr>
        <w:jc w:val="center"/>
        <w:rPr>
          <w:sz w:val="36"/>
          <w:szCs w:val="36"/>
        </w:rPr>
      </w:pPr>
      <w:r w:rsidRPr="00AE61AF">
        <w:rPr>
          <w:rFonts w:hint="eastAsia"/>
          <w:sz w:val="36"/>
          <w:szCs w:val="36"/>
        </w:rPr>
        <w:t>V</w:t>
      </w:r>
      <w:r w:rsidRPr="00AE61AF">
        <w:rPr>
          <w:sz w:val="36"/>
          <w:szCs w:val="36"/>
        </w:rPr>
        <w:t>0.</w:t>
      </w:r>
      <w:r w:rsidR="00201152">
        <w:rPr>
          <w:sz w:val="36"/>
          <w:szCs w:val="36"/>
        </w:rPr>
        <w:t>0</w:t>
      </w:r>
      <w:r w:rsidR="00446427">
        <w:rPr>
          <w:sz w:val="36"/>
          <w:szCs w:val="36"/>
        </w:rPr>
        <w:t>2</w:t>
      </w:r>
    </w:p>
    <w:p w:rsidR="001946AF" w:rsidRDefault="001946AF" w:rsidP="00AE61AF">
      <w:pPr>
        <w:widowControl/>
        <w:jc w:val="center"/>
      </w:pPr>
      <w:r>
        <w:br w:type="page"/>
      </w:r>
    </w:p>
    <w:p w:rsidR="00097E16" w:rsidRPr="00E00CB5" w:rsidRDefault="00097E16" w:rsidP="00097E16">
      <w:pPr>
        <w:autoSpaceDE w:val="0"/>
        <w:autoSpaceDN w:val="0"/>
        <w:adjustRightInd w:val="0"/>
        <w:jc w:val="left"/>
        <w:rPr>
          <w:rFonts w:ascii="宋体"/>
          <w:sz w:val="28"/>
          <w:szCs w:val="28"/>
          <w:lang w:val="zh-CN"/>
        </w:rPr>
      </w:pPr>
      <w:r w:rsidRPr="00E00CB5">
        <w:rPr>
          <w:rFonts w:ascii="宋体" w:hint="eastAsia"/>
          <w:sz w:val="28"/>
          <w:szCs w:val="28"/>
          <w:lang w:val="zh-CN"/>
        </w:rPr>
        <w:lastRenderedPageBreak/>
        <w:t>版本历史：</w:t>
      </w:r>
    </w:p>
    <w:p w:rsidR="00097E16" w:rsidRDefault="00097E16" w:rsidP="00097E16">
      <w:pPr>
        <w:autoSpaceDE w:val="0"/>
        <w:autoSpaceDN w:val="0"/>
        <w:adjustRightInd w:val="0"/>
        <w:jc w:val="left"/>
        <w:rPr>
          <w:rFonts w:ascii="宋体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097E16" w:rsidTr="00AE61AF">
        <w:tc>
          <w:tcPr>
            <w:tcW w:w="1242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文档版本</w:t>
            </w:r>
          </w:p>
        </w:tc>
        <w:tc>
          <w:tcPr>
            <w:tcW w:w="4678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作者</w:t>
            </w:r>
          </w:p>
        </w:tc>
        <w:tc>
          <w:tcPr>
            <w:tcW w:w="1326" w:type="dxa"/>
            <w:shd w:val="clear" w:color="auto" w:fill="A6A6A6"/>
          </w:tcPr>
          <w:p w:rsidR="00097E16" w:rsidRPr="00A72A83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4"/>
              </w:rPr>
            </w:pPr>
            <w:r w:rsidRPr="00A72A83">
              <w:rPr>
                <w:rFonts w:hint="eastAsia"/>
                <w:szCs w:val="24"/>
              </w:rPr>
              <w:t>日期</w:t>
            </w:r>
          </w:p>
        </w:tc>
      </w:tr>
      <w:tr w:rsidR="00097E16" w:rsidRPr="005A52C9" w:rsidTr="00AE61AF">
        <w:trPr>
          <w:trHeight w:val="316"/>
        </w:trPr>
        <w:tc>
          <w:tcPr>
            <w:tcW w:w="1242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</w:t>
            </w:r>
            <w:r w:rsidR="00657DE4">
              <w:rPr>
                <w:szCs w:val="21"/>
              </w:rPr>
              <w:t>0</w:t>
            </w:r>
            <w:r w:rsidRPr="005A52C9">
              <w:rPr>
                <w:rFonts w:hint="eastAsia"/>
                <w:szCs w:val="21"/>
              </w:rPr>
              <w:t>1</w:t>
            </w:r>
          </w:p>
        </w:tc>
        <w:tc>
          <w:tcPr>
            <w:tcW w:w="4678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27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326" w:type="dxa"/>
          </w:tcPr>
          <w:p w:rsidR="00097E16" w:rsidRPr="005A52C9" w:rsidRDefault="00097E16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szCs w:val="21"/>
              </w:rPr>
            </w:pPr>
            <w:r>
              <w:rPr>
                <w:rFonts w:ascii="宋体"/>
                <w:szCs w:val="21"/>
                <w:lang w:val="zh-CN"/>
              </w:rPr>
              <w:t>2017-5-20</w:t>
            </w:r>
          </w:p>
        </w:tc>
      </w:tr>
      <w:tr w:rsidR="00097E16" w:rsidTr="00AE61AF">
        <w:tc>
          <w:tcPr>
            <w:tcW w:w="1242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V</w:t>
            </w:r>
            <w:r>
              <w:t>0.02</w:t>
            </w:r>
          </w:p>
        </w:tc>
        <w:tc>
          <w:tcPr>
            <w:tcW w:w="4678" w:type="dxa"/>
          </w:tcPr>
          <w:p w:rsidR="00097E16" w:rsidRDefault="00446427" w:rsidP="00AE61A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架构的修改</w:t>
            </w:r>
          </w:p>
        </w:tc>
        <w:tc>
          <w:tcPr>
            <w:tcW w:w="127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1326" w:type="dxa"/>
          </w:tcPr>
          <w:p w:rsidR="00097E16" w:rsidRDefault="00446427" w:rsidP="00AE61AF">
            <w:pPr>
              <w:autoSpaceDE w:val="0"/>
              <w:autoSpaceDN w:val="0"/>
              <w:adjustRightInd w:val="0"/>
              <w:ind w:leftChars="5" w:left="12"/>
              <w:jc w:val="left"/>
              <w:rPr>
                <w:rFonts w:ascii="宋体"/>
                <w:szCs w:val="21"/>
                <w:lang w:val="zh-CN"/>
              </w:rPr>
            </w:pPr>
            <w:r>
              <w:rPr>
                <w:rFonts w:ascii="宋体"/>
                <w:szCs w:val="21"/>
                <w:lang w:val="zh-CN"/>
              </w:rPr>
              <w:t>2017/7/9</w:t>
            </w:r>
          </w:p>
        </w:tc>
      </w:tr>
    </w:tbl>
    <w:p w:rsidR="001946AF" w:rsidRDefault="001946AF" w:rsidP="001946AF"/>
    <w:p w:rsidR="001946AF" w:rsidRDefault="001946AF" w:rsidP="001946AF"/>
    <w:p w:rsidR="001946AF" w:rsidRPr="001946AF" w:rsidRDefault="001946AF" w:rsidP="001946AF"/>
    <w:p w:rsidR="00B72853" w:rsidRDefault="00B72853">
      <w:pPr>
        <w:widowControl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-1454089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C9E" w:rsidRDefault="007F7C9E">
          <w:pPr>
            <w:pStyle w:val="TOC"/>
          </w:pPr>
          <w:r>
            <w:rPr>
              <w:lang w:val="zh-CN"/>
            </w:rPr>
            <w:t>目录</w:t>
          </w:r>
        </w:p>
        <w:p w:rsidR="008E59E8" w:rsidRDefault="007F7C9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59030" w:history="1">
            <w:r w:rsidR="008E59E8" w:rsidRPr="00B8346B">
              <w:rPr>
                <w:rStyle w:val="af"/>
                <w:noProof/>
              </w:rPr>
              <w:t>1</w:t>
            </w:r>
            <w:r w:rsidR="008E59E8">
              <w:rPr>
                <w:rFonts w:asciiTheme="minorHAnsi" w:hAnsiTheme="minorHAnsi"/>
                <w:noProof/>
                <w:sz w:val="21"/>
              </w:rPr>
              <w:tab/>
            </w:r>
            <w:r w:rsidR="008E59E8" w:rsidRPr="00B8346B">
              <w:rPr>
                <w:rStyle w:val="af"/>
                <w:noProof/>
              </w:rPr>
              <w:t>概述</w:t>
            </w:r>
            <w:r w:rsidR="008E59E8">
              <w:rPr>
                <w:noProof/>
                <w:webHidden/>
              </w:rPr>
              <w:tab/>
            </w:r>
            <w:r w:rsidR="008E59E8">
              <w:rPr>
                <w:noProof/>
                <w:webHidden/>
              </w:rPr>
              <w:fldChar w:fldCharType="begin"/>
            </w:r>
            <w:r w:rsidR="008E59E8">
              <w:rPr>
                <w:noProof/>
                <w:webHidden/>
              </w:rPr>
              <w:instrText xml:space="preserve"> PAGEREF _Toc487359030 \h </w:instrText>
            </w:r>
            <w:r w:rsidR="008E59E8">
              <w:rPr>
                <w:noProof/>
                <w:webHidden/>
              </w:rPr>
            </w:r>
            <w:r w:rsidR="008E59E8">
              <w:rPr>
                <w:noProof/>
                <w:webHidden/>
              </w:rPr>
              <w:fldChar w:fldCharType="separate"/>
            </w:r>
            <w:r w:rsidR="008E59E8">
              <w:rPr>
                <w:noProof/>
                <w:webHidden/>
              </w:rPr>
              <w:t>3</w:t>
            </w:r>
            <w:r w:rsidR="008E59E8"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1" w:history="1">
            <w:r w:rsidRPr="00B8346B">
              <w:rPr>
                <w:rStyle w:val="af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设计依据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2" w:history="1">
            <w:r w:rsidRPr="00B8346B">
              <w:rPr>
                <w:rStyle w:val="af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3" w:history="1">
            <w:r w:rsidRPr="00B8346B">
              <w:rPr>
                <w:rStyle w:val="af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通信机制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4" w:history="1">
            <w:r w:rsidRPr="00B8346B">
              <w:rPr>
                <w:rStyle w:val="af"/>
                <w:noProof/>
              </w:rPr>
              <w:t>3.1.1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数据交互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35" w:history="1">
            <w:r w:rsidRPr="00B8346B">
              <w:rPr>
                <w:rStyle w:val="af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数据帧格式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36" w:history="1">
            <w:r w:rsidRPr="00B8346B">
              <w:rPr>
                <w:rStyle w:val="af"/>
                <w:noProof/>
              </w:rPr>
              <w:t>4.1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数据通信帧结构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7" w:history="1">
            <w:r w:rsidRPr="00B8346B">
              <w:rPr>
                <w:rStyle w:val="af"/>
                <w:noProof/>
              </w:rPr>
              <w:t>4.1.1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3 REQ</w:t>
            </w:r>
            <w:r w:rsidRPr="00B8346B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8" w:history="1">
            <w:r w:rsidRPr="00B8346B">
              <w:rPr>
                <w:rStyle w:val="af"/>
                <w:noProof/>
              </w:rPr>
              <w:t>4.1.2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4 DATA</w:t>
            </w:r>
            <w:r w:rsidRPr="00B8346B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39" w:history="1">
            <w:r w:rsidRPr="00B8346B">
              <w:rPr>
                <w:rStyle w:val="af"/>
                <w:noProof/>
              </w:rPr>
              <w:t>4.1.3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5 SET</w:t>
            </w:r>
            <w:r w:rsidRPr="00B8346B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0" w:history="1">
            <w:r w:rsidRPr="00B8346B">
              <w:rPr>
                <w:rStyle w:val="af"/>
                <w:noProof/>
              </w:rPr>
              <w:t>4.1.4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6 ACK</w:t>
            </w:r>
            <w:r w:rsidRPr="00B8346B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1" w:history="1">
            <w:r w:rsidRPr="00B8346B">
              <w:rPr>
                <w:rStyle w:val="af"/>
                <w:noProof/>
              </w:rPr>
              <w:t>4.1.5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7 NAK</w:t>
            </w:r>
            <w:r w:rsidRPr="00B8346B">
              <w:rPr>
                <w:rStyle w:val="af"/>
                <w:noProof/>
              </w:rPr>
              <w:t>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2" w:history="1">
            <w:r w:rsidRPr="00B8346B">
              <w:rPr>
                <w:rStyle w:val="af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控制字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3" w:history="1">
            <w:r w:rsidRPr="00B8346B">
              <w:rPr>
                <w:rStyle w:val="af"/>
                <w:noProof/>
              </w:rPr>
              <w:t>5.1.1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8 </w:t>
            </w:r>
            <w:r w:rsidRPr="00B8346B">
              <w:rPr>
                <w:rStyle w:val="af"/>
                <w:noProof/>
              </w:rPr>
              <w:t>控制字段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4" w:history="1">
            <w:r w:rsidRPr="00B8346B">
              <w:rPr>
                <w:rStyle w:val="af"/>
                <w:noProof/>
              </w:rPr>
              <w:t>5.1.2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9 </w:t>
            </w:r>
            <w:r w:rsidRPr="00B8346B">
              <w:rPr>
                <w:rStyle w:val="af"/>
                <w:noProof/>
              </w:rPr>
              <w:t>逻辑地址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5" w:history="1">
            <w:r w:rsidRPr="00B8346B">
              <w:rPr>
                <w:rStyle w:val="af"/>
                <w:noProof/>
              </w:rPr>
              <w:t>5.1.3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10 </w:t>
            </w:r>
            <w:r w:rsidRPr="00B8346B">
              <w:rPr>
                <w:rStyle w:val="af"/>
                <w:noProof/>
              </w:rPr>
              <w:t>盘类型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6" w:history="1">
            <w:r w:rsidRPr="00B8346B">
              <w:rPr>
                <w:rStyle w:val="af"/>
                <w:noProof/>
              </w:rPr>
              <w:t>5.1.4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11 Err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</w:rPr>
          </w:pPr>
          <w:hyperlink w:anchor="_Toc487359047" w:history="1">
            <w:r w:rsidRPr="00B8346B">
              <w:rPr>
                <w:rStyle w:val="af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Payload</w:t>
            </w:r>
            <w:r w:rsidRPr="00B8346B">
              <w:rPr>
                <w:rStyle w:val="af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48" w:history="1">
            <w:r w:rsidRPr="00B8346B">
              <w:rPr>
                <w:rStyle w:val="af"/>
                <w:noProof/>
              </w:rPr>
              <w:t>6.1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49" w:history="1">
            <w:r w:rsidRPr="00B8346B">
              <w:rPr>
                <w:rStyle w:val="af"/>
                <w:noProof/>
              </w:rPr>
              <w:t>6.1.1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 12 </w:t>
            </w:r>
            <w:r w:rsidRPr="00B8346B">
              <w:rPr>
                <w:rStyle w:val="af"/>
                <w:noProof/>
              </w:rPr>
              <w:t>命令信息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/>
              <w:noProof/>
              <w:sz w:val="21"/>
            </w:rPr>
          </w:pPr>
          <w:hyperlink w:anchor="_Toc487359050" w:history="1">
            <w:r w:rsidRPr="00B8346B">
              <w:rPr>
                <w:rStyle w:val="af"/>
                <w:noProof/>
              </w:rPr>
              <w:t>6.2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1" w:history="1">
            <w:r w:rsidRPr="00B8346B">
              <w:rPr>
                <w:rStyle w:val="af"/>
                <w:noProof/>
              </w:rPr>
              <w:t>6.2.1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</w:t>
            </w:r>
            <w:r w:rsidRPr="00B8346B">
              <w:rPr>
                <w:rStyle w:val="af"/>
                <w:noProof/>
              </w:rPr>
              <w:t>心跳包结构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2" w:history="1">
            <w:r w:rsidRPr="00B8346B">
              <w:rPr>
                <w:rStyle w:val="af"/>
                <w:noProof/>
              </w:rPr>
              <w:t>6.2.2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6- 2 </w:t>
            </w:r>
            <w:r w:rsidRPr="00B8346B">
              <w:rPr>
                <w:rStyle w:val="af"/>
                <w:noProof/>
              </w:rPr>
              <w:t>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3" w:history="1">
            <w:r w:rsidRPr="00B8346B">
              <w:rPr>
                <w:rStyle w:val="af"/>
                <w:noProof/>
              </w:rPr>
              <w:t>6.2.3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6- 3 </w:t>
            </w:r>
            <w:r w:rsidRPr="00B8346B">
              <w:rPr>
                <w:rStyle w:val="af"/>
                <w:noProof/>
              </w:rPr>
              <w:t>网络地址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4" w:history="1">
            <w:r w:rsidRPr="00B8346B">
              <w:rPr>
                <w:rStyle w:val="af"/>
                <w:noProof/>
              </w:rPr>
              <w:t>6.2.4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6- 4 </w:t>
            </w:r>
            <w:r w:rsidRPr="00B8346B">
              <w:rPr>
                <w:rStyle w:val="af"/>
                <w:noProof/>
              </w:rPr>
              <w:t>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5" w:history="1">
            <w:r w:rsidRPr="00B8346B">
              <w:rPr>
                <w:rStyle w:val="af"/>
                <w:noProof/>
              </w:rPr>
              <w:t>6.2.5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6- 5 GPS </w:t>
            </w:r>
            <w:r w:rsidRPr="00B8346B">
              <w:rPr>
                <w:rStyle w:val="af"/>
                <w:noProof/>
              </w:rPr>
              <w:t>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6" w:history="1">
            <w:r w:rsidRPr="00B8346B">
              <w:rPr>
                <w:rStyle w:val="af"/>
                <w:noProof/>
              </w:rPr>
              <w:t>6.2.6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6- 6 </w:t>
            </w:r>
            <w:r w:rsidRPr="00B8346B">
              <w:rPr>
                <w:rStyle w:val="af"/>
                <w:noProof/>
              </w:rPr>
              <w:t>系统设置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7" w:history="1">
            <w:r w:rsidRPr="00B8346B">
              <w:rPr>
                <w:rStyle w:val="af"/>
                <w:noProof/>
              </w:rPr>
              <w:t>6.2.7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6- 7 PTP</w:t>
            </w:r>
            <w:r w:rsidRPr="00B8346B">
              <w:rPr>
                <w:rStyle w:val="af"/>
                <w:noProof/>
              </w:rPr>
              <w:t>配表置全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8" w:history="1">
            <w:r w:rsidRPr="00B8346B">
              <w:rPr>
                <w:rStyle w:val="af"/>
                <w:noProof/>
              </w:rPr>
              <w:t>6.2.8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6- 8 PTP</w:t>
            </w:r>
            <w:r w:rsidRPr="00B8346B">
              <w:rPr>
                <w:rStyle w:val="af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59" w:history="1">
            <w:r w:rsidRPr="00B8346B">
              <w:rPr>
                <w:rStyle w:val="af"/>
                <w:noProof/>
              </w:rPr>
              <w:t>6.2.9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6- 9 PTP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0" w:history="1">
            <w:r w:rsidRPr="00B8346B">
              <w:rPr>
                <w:rStyle w:val="af"/>
                <w:noProof/>
              </w:rPr>
              <w:t>6.2.10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6- 10 PTP 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01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1" w:history="1">
            <w:r w:rsidRPr="00B8346B">
              <w:rPr>
                <w:rStyle w:val="af"/>
                <w:noProof/>
              </w:rPr>
              <w:t>6.2.11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6- 11 PTP</w:t>
            </w:r>
            <w:r w:rsidRPr="00B8346B">
              <w:rPr>
                <w:rStyle w:val="af"/>
                <w:noProof/>
              </w:rPr>
              <w:t>单播</w:t>
            </w:r>
            <w:r w:rsidRPr="00B8346B">
              <w:rPr>
                <w:rStyle w:val="af"/>
                <w:noProof/>
              </w:rPr>
              <w:t>IP</w:t>
            </w:r>
            <w:r w:rsidRPr="00B8346B">
              <w:rPr>
                <w:rStyle w:val="af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2" w:history="1">
            <w:r w:rsidRPr="00B8346B">
              <w:rPr>
                <w:rStyle w:val="af"/>
                <w:noProof/>
              </w:rPr>
              <w:t>6.2.12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6- 12 NTP</w:t>
            </w:r>
            <w:r w:rsidRPr="00B8346B">
              <w:rPr>
                <w:rStyle w:val="af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3" w:history="1">
            <w:r w:rsidRPr="00B8346B">
              <w:rPr>
                <w:rStyle w:val="af"/>
                <w:noProof/>
              </w:rPr>
              <w:t>6.2.13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6- 13 NTP MD5</w:t>
            </w:r>
            <w:r w:rsidRPr="00B8346B">
              <w:rPr>
                <w:rStyle w:val="af"/>
                <w:noProof/>
              </w:rPr>
              <w:t>使能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4" w:history="1">
            <w:r w:rsidRPr="00B8346B">
              <w:rPr>
                <w:rStyle w:val="af"/>
                <w:noProof/>
              </w:rPr>
              <w:t>6.2.14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 xml:space="preserve">6- 14 NTP MD5 </w:t>
            </w:r>
            <w:r w:rsidRPr="00B8346B">
              <w:rPr>
                <w:rStyle w:val="af"/>
                <w:noProof/>
              </w:rPr>
              <w:t>秘钥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5" w:history="1">
            <w:r w:rsidRPr="00B8346B">
              <w:rPr>
                <w:rStyle w:val="af"/>
                <w:noProof/>
              </w:rPr>
              <w:t>6.2.15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6- 15 NTP</w:t>
            </w:r>
            <w:r w:rsidRPr="00B8346B">
              <w:rPr>
                <w:rStyle w:val="af"/>
                <w:noProof/>
              </w:rPr>
              <w:t>黑名单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9E8" w:rsidRDefault="008E59E8">
          <w:pPr>
            <w:pStyle w:val="31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/>
              <w:noProof/>
              <w:sz w:val="21"/>
            </w:rPr>
          </w:pPr>
          <w:hyperlink w:anchor="_Toc487359066" w:history="1">
            <w:r w:rsidRPr="00B8346B">
              <w:rPr>
                <w:rStyle w:val="af"/>
                <w:noProof/>
              </w:rPr>
              <w:t>6.2.16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B8346B">
              <w:rPr>
                <w:rStyle w:val="af"/>
                <w:noProof/>
              </w:rPr>
              <w:t>表</w:t>
            </w:r>
            <w:r w:rsidRPr="00B8346B">
              <w:rPr>
                <w:rStyle w:val="af"/>
                <w:noProof/>
              </w:rPr>
              <w:t>6- 16 NTP</w:t>
            </w:r>
            <w:r w:rsidRPr="00B8346B">
              <w:rPr>
                <w:rStyle w:val="af"/>
                <w:noProof/>
              </w:rPr>
              <w:t>白名单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_Toc487359066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08D3" w:rsidRDefault="007F7C9E" w:rsidP="00591386">
          <w:r>
            <w:rPr>
              <w:b/>
              <w:bCs/>
              <w:lang w:val="zh-CN"/>
            </w:rPr>
            <w:fldChar w:fldCharType="end"/>
          </w:r>
        </w:p>
      </w:sdtContent>
    </w:sdt>
    <w:p w:rsidR="008E59E8" w:rsidRDefault="008E59E8">
      <w:pPr>
        <w:widowControl/>
        <w:jc w:val="left"/>
        <w:rPr>
          <w:rFonts w:asciiTheme="minorHAnsi" w:hAnsiTheme="minorHAnsi"/>
          <w:b/>
          <w:bCs/>
          <w:kern w:val="44"/>
          <w:sz w:val="30"/>
          <w:szCs w:val="44"/>
        </w:rPr>
      </w:pPr>
      <w:bookmarkStart w:id="0" w:name="_Toc487359030"/>
      <w:r>
        <w:br w:type="page"/>
      </w:r>
    </w:p>
    <w:p w:rsidR="003A08D3" w:rsidRDefault="00C2061F" w:rsidP="00C2061F">
      <w:pPr>
        <w:pStyle w:val="1"/>
      </w:pPr>
      <w:r>
        <w:rPr>
          <w:rFonts w:hint="eastAsia"/>
        </w:rPr>
        <w:lastRenderedPageBreak/>
        <w:t>概述</w:t>
      </w:r>
      <w:bookmarkEnd w:id="0"/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本文档规定了时间同步项目设备网管通信协议</w:t>
      </w:r>
      <w:r w:rsidR="005F2FC8">
        <w:rPr>
          <w:rFonts w:hint="eastAsia"/>
        </w:rPr>
        <w:t>，在原来</w:t>
      </w:r>
      <w:r w:rsidR="005F2FC8">
        <w:rPr>
          <w:rFonts w:hint="eastAsia"/>
        </w:rPr>
        <w:t>CS</w:t>
      </w:r>
      <w:r w:rsidR="005F2FC8">
        <w:rPr>
          <w:rFonts w:hint="eastAsia"/>
        </w:rPr>
        <w:t>的架构的基础上，修改为</w:t>
      </w:r>
      <w:r w:rsidR="005F2FC8">
        <w:rPr>
          <w:rFonts w:hint="eastAsia"/>
        </w:rPr>
        <w:t>BS</w:t>
      </w:r>
      <w:r w:rsidR="005F2FC8">
        <w:rPr>
          <w:rFonts w:hint="eastAsia"/>
        </w:rPr>
        <w:t>架构的通信协议。</w:t>
      </w:r>
    </w:p>
    <w:p w:rsidR="00C2061F" w:rsidRDefault="00C2061F" w:rsidP="00C2061F">
      <w:pPr>
        <w:pStyle w:val="a7"/>
        <w:ind w:firstLine="480"/>
      </w:pPr>
      <w:r>
        <w:rPr>
          <w:rFonts w:hint="eastAsia"/>
        </w:rPr>
        <w:t>适用于一期、二期网管通信</w:t>
      </w:r>
    </w:p>
    <w:p w:rsidR="00C2061F" w:rsidRDefault="00C2061F" w:rsidP="00C2061F">
      <w:pPr>
        <w:pStyle w:val="1"/>
      </w:pPr>
      <w:bookmarkStart w:id="1" w:name="_Toc487359031"/>
      <w:r>
        <w:rPr>
          <w:rFonts w:hint="eastAsia"/>
        </w:rPr>
        <w:t>设计依据</w:t>
      </w:r>
      <w:bookmarkEnd w:id="1"/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时钟同步设备软件设计文档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时钟同步设备需求规格说明书</w:t>
      </w:r>
      <w:r>
        <w:rPr>
          <w:rFonts w:hint="eastAsia"/>
        </w:rPr>
        <w:t>》</w:t>
      </w:r>
    </w:p>
    <w:p w:rsidR="00C2061F" w:rsidRDefault="00C2061F" w:rsidP="00C2061F">
      <w:r>
        <w:rPr>
          <w:rFonts w:hint="eastAsia"/>
        </w:rPr>
        <w:t>《</w:t>
      </w:r>
      <w:r w:rsidRPr="00C2061F">
        <w:rPr>
          <w:rFonts w:hint="eastAsia"/>
        </w:rPr>
        <w:t>时钟设备设计方案</w:t>
      </w:r>
      <w:r>
        <w:rPr>
          <w:rFonts w:hint="eastAsia"/>
        </w:rPr>
        <w:t>》</w:t>
      </w:r>
    </w:p>
    <w:p w:rsidR="006344A9" w:rsidRDefault="008420EB" w:rsidP="008420EB">
      <w:pPr>
        <w:pStyle w:val="1"/>
      </w:pPr>
      <w:bookmarkStart w:id="2" w:name="_Toc487359032"/>
      <w:r>
        <w:rPr>
          <w:rFonts w:hint="eastAsia"/>
        </w:rPr>
        <w:t>通信协议</w:t>
      </w:r>
      <w:bookmarkEnd w:id="2"/>
    </w:p>
    <w:p w:rsidR="00162C9D" w:rsidRDefault="00AA2F13" w:rsidP="00482C73">
      <w:pPr>
        <w:pStyle w:val="a7"/>
        <w:ind w:firstLine="480"/>
      </w:pPr>
      <w:r>
        <w:rPr>
          <w:rFonts w:hint="eastAsia"/>
        </w:rPr>
        <w:t>PC</w:t>
      </w:r>
      <w:r>
        <w:rPr>
          <w:rFonts w:hint="eastAsia"/>
        </w:rPr>
        <w:t>网管管理软件按照本文档规定通信协议与嵌入式设备软件通信，通信承载业务物理网口为</w:t>
      </w:r>
      <w:r>
        <w:rPr>
          <w:rFonts w:hint="eastAsia"/>
        </w:rPr>
        <w:t>RJ</w:t>
      </w:r>
      <w:r>
        <w:t>45</w:t>
      </w:r>
      <w:r>
        <w:rPr>
          <w:rFonts w:hint="eastAsia"/>
        </w:rPr>
        <w:t>，所有协议基于</w:t>
      </w:r>
      <w:r>
        <w:rPr>
          <w:rFonts w:hint="eastAsia"/>
        </w:rPr>
        <w:t>UDP</w:t>
      </w:r>
      <w:r>
        <w:rPr>
          <w:rFonts w:hint="eastAsia"/>
        </w:rPr>
        <w:t>。</w:t>
      </w:r>
      <w:r w:rsidR="008806C3">
        <w:rPr>
          <w:rFonts w:hint="eastAsia"/>
        </w:rPr>
        <w:t>使用端口号</w:t>
      </w:r>
      <w:r w:rsidR="000F1154">
        <w:rPr>
          <w:rFonts w:hint="eastAsia"/>
        </w:rPr>
        <w:t>：</w:t>
      </w:r>
      <w:r w:rsidR="008806C3">
        <w:rPr>
          <w:rFonts w:hint="eastAsia"/>
        </w:rPr>
        <w:t>20</w:t>
      </w:r>
      <w:r w:rsidR="00901CC4">
        <w:t>17</w:t>
      </w:r>
      <w:r w:rsidR="008806C3">
        <w:rPr>
          <w:rFonts w:hint="eastAsia"/>
        </w:rPr>
        <w:t>0</w:t>
      </w:r>
    </w:p>
    <w:p w:rsidR="00AA2F13" w:rsidRDefault="00AA2F13" w:rsidP="00AA2F13">
      <w:pPr>
        <w:pStyle w:val="2"/>
      </w:pPr>
      <w:bookmarkStart w:id="3" w:name="_Toc487359033"/>
      <w:r>
        <w:rPr>
          <w:rFonts w:hint="eastAsia"/>
        </w:rPr>
        <w:t>通信机制</w:t>
      </w:r>
      <w:bookmarkEnd w:id="3"/>
    </w:p>
    <w:p w:rsidR="00211B36" w:rsidRDefault="00BD1367" w:rsidP="007064E0">
      <w:pPr>
        <w:pStyle w:val="3"/>
        <w:jc w:val="left"/>
      </w:pPr>
      <w:bookmarkStart w:id="4" w:name="_Toc487359034"/>
      <w:r>
        <w:rPr>
          <w:rFonts w:hint="eastAsia"/>
        </w:rPr>
        <w:t>数据交互</w:t>
      </w:r>
      <w:bookmarkEnd w:id="4"/>
    </w:p>
    <w:p w:rsidR="008D27B3" w:rsidRPr="008D27B3" w:rsidRDefault="008D27B3" w:rsidP="008D27B3">
      <w:pPr>
        <w:pStyle w:val="a7"/>
        <w:ind w:firstLine="480"/>
      </w:pPr>
      <w:r>
        <w:rPr>
          <w:rFonts w:hint="eastAsia"/>
        </w:rPr>
        <w:t>网管软件</w:t>
      </w:r>
      <w:r w:rsidR="005F2FC8">
        <w:rPr>
          <w:rFonts w:hint="eastAsia"/>
        </w:rPr>
        <w:t>通过</w:t>
      </w:r>
      <w:r w:rsidR="005F2FC8">
        <w:rPr>
          <w:rFonts w:hint="eastAsia"/>
        </w:rPr>
        <w:t>UDP</w:t>
      </w:r>
      <w:r>
        <w:rPr>
          <w:rFonts w:hint="eastAsia"/>
        </w:rPr>
        <w:t>进行数据交互</w:t>
      </w:r>
      <w:r w:rsidR="005F2FC8">
        <w:rPr>
          <w:rFonts w:hint="eastAsia"/>
        </w:rPr>
        <w:t>交互方式见下：</w:t>
      </w:r>
    </w:p>
    <w:p w:rsidR="004356D7" w:rsidRDefault="004356D7" w:rsidP="005A2E57">
      <w:pPr>
        <w:pStyle w:val="aa"/>
        <w:ind w:left="420" w:firstLineChars="0" w:firstLine="0"/>
        <w:jc w:val="center"/>
      </w:pPr>
      <w:r>
        <w:object w:dxaOrig="4053" w:dyaOrig="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2.8pt;height:153pt" o:ole="">
            <v:imagedata r:id="rId8" o:title=""/>
          </v:shape>
          <o:OLEObject Type="Embed" ProgID="Visio.Drawing.11" ShapeID="_x0000_i1026" DrawAspect="Content" ObjectID="_1561101330" r:id="rId9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</w:t>
      </w:r>
      <w:r>
        <w:rPr>
          <w:rFonts w:hint="eastAsia"/>
        </w:rPr>
        <w:t>REQ</w:t>
      </w:r>
      <w:r>
        <w:rPr>
          <w:rFonts w:hint="eastAsia"/>
        </w:rPr>
        <w:t>请求，时间同步设备解析请求字段内容，回复请求内容</w:t>
      </w:r>
      <w:r>
        <w:rPr>
          <w:rFonts w:hint="eastAsia"/>
        </w:rPr>
        <w:t>DATA</w:t>
      </w:r>
      <w:r>
        <w:rPr>
          <w:rFonts w:hint="eastAsia"/>
        </w:rPr>
        <w:t>，如果设备无法获取，则回复</w:t>
      </w:r>
      <w:r>
        <w:rPr>
          <w:rFonts w:hint="eastAsia"/>
        </w:rPr>
        <w:t>NAK</w:t>
      </w:r>
      <w:r w:rsidR="00F04817">
        <w:rPr>
          <w:rFonts w:hint="eastAsia"/>
        </w:rPr>
        <w:t>；</w:t>
      </w:r>
    </w:p>
    <w:p w:rsidR="00870FE1" w:rsidRDefault="00870FE1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发送请求等待回复超时时间未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4356D7" w:rsidRDefault="004356D7" w:rsidP="00EC4FAC">
      <w:pPr>
        <w:pStyle w:val="aa"/>
        <w:ind w:left="420" w:firstLineChars="0" w:firstLine="0"/>
      </w:pPr>
    </w:p>
    <w:p w:rsidR="004356D7" w:rsidRDefault="004356D7" w:rsidP="005A2E57">
      <w:pPr>
        <w:pStyle w:val="a7"/>
        <w:ind w:firstLine="480"/>
        <w:jc w:val="center"/>
      </w:pPr>
      <w:r>
        <w:object w:dxaOrig="4053" w:dyaOrig="3065">
          <v:shape id="_x0000_i1027" type="#_x0000_t75" style="width:202.8pt;height:153pt" o:ole="">
            <v:imagedata r:id="rId10" o:title=""/>
          </v:shape>
          <o:OLEObject Type="Embed" ProgID="Visio.Drawing.11" ShapeID="_x0000_i1027" DrawAspect="Content" ObjectID="_1561101331" r:id="rId11"/>
        </w:object>
      </w:r>
    </w:p>
    <w:p w:rsidR="004356D7" w:rsidRDefault="004356D7" w:rsidP="004356D7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时间同步设备会每隔</w:t>
      </w:r>
      <w:r>
        <w:rPr>
          <w:rFonts w:hint="eastAsia"/>
        </w:rPr>
        <w:t>1s</w:t>
      </w:r>
      <w:r>
        <w:rPr>
          <w:rFonts w:hint="eastAsia"/>
        </w:rPr>
        <w:t>定时发送心跳包，心跳包包括设备状态信息与告警信息</w:t>
      </w:r>
      <w:r w:rsidR="00466C3A">
        <w:rPr>
          <w:rFonts w:hint="eastAsia"/>
        </w:rPr>
        <w:t>；</w:t>
      </w:r>
    </w:p>
    <w:p w:rsidR="004356D7" w:rsidRDefault="004356D7" w:rsidP="004356D7"/>
    <w:p w:rsidR="0017733F" w:rsidRDefault="007E2080" w:rsidP="005A2E57">
      <w:pPr>
        <w:pStyle w:val="aa"/>
        <w:ind w:left="420" w:firstLineChars="0" w:firstLine="0"/>
        <w:jc w:val="center"/>
      </w:pPr>
      <w:r>
        <w:object w:dxaOrig="4053" w:dyaOrig="3065">
          <v:shape id="_x0000_i1028" type="#_x0000_t75" style="width:202.8pt;height:153pt" o:ole="">
            <v:imagedata r:id="rId12" o:title=""/>
          </v:shape>
          <o:OLEObject Type="Embed" ProgID="Visio.Drawing.11" ShapeID="_x0000_i1028" DrawAspect="Content" ObjectID="_1561101332" r:id="rId13"/>
        </w:object>
      </w:r>
    </w:p>
    <w:p w:rsidR="00FD5BE8" w:rsidRDefault="00FD5BE8" w:rsidP="00786B7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网管软件向时间同步设备发送设置参数命令，时间同步设备解析设置参数内容，成功回复</w:t>
      </w:r>
      <w:r>
        <w:rPr>
          <w:rFonts w:hint="eastAsia"/>
        </w:rPr>
        <w:t>ACK</w:t>
      </w:r>
      <w:r>
        <w:rPr>
          <w:rFonts w:hint="eastAsia"/>
        </w:rPr>
        <w:t>，失败回复</w:t>
      </w:r>
      <w:r>
        <w:rPr>
          <w:rFonts w:hint="eastAsia"/>
        </w:rPr>
        <w:t>NAK</w:t>
      </w:r>
      <w:r>
        <w:rPr>
          <w:rFonts w:hint="eastAsia"/>
        </w:rPr>
        <w:t>；</w:t>
      </w:r>
    </w:p>
    <w:p w:rsidR="00B11DEC" w:rsidRDefault="00B11DEC" w:rsidP="00B11DE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发送设置等待回复超时时间未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>200ms</w:t>
      </w:r>
      <w:r>
        <w:rPr>
          <w:rFonts w:hint="eastAsia"/>
        </w:rPr>
        <w:t>内不能发送下一帧请求，超时后，可发送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3</w:t>
      </w:r>
      <w:r>
        <w:rPr>
          <w:rFonts w:hint="eastAsia"/>
        </w:rPr>
        <w:t>次都未回复放弃此次操作。</w:t>
      </w:r>
    </w:p>
    <w:p w:rsidR="001D7666" w:rsidRDefault="001D7666" w:rsidP="00923E05">
      <w:pPr>
        <w:pStyle w:val="1"/>
      </w:pPr>
      <w:bookmarkStart w:id="5" w:name="_Toc487359035"/>
      <w:r>
        <w:rPr>
          <w:rFonts w:hint="eastAsia"/>
        </w:rPr>
        <w:t>数据帧格式</w:t>
      </w:r>
      <w:bookmarkEnd w:id="5"/>
    </w:p>
    <w:tbl>
      <w:tblPr>
        <w:tblW w:w="5901" w:type="pct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6"/>
        <w:gridCol w:w="1346"/>
        <w:gridCol w:w="1496"/>
        <w:gridCol w:w="896"/>
        <w:gridCol w:w="1196"/>
        <w:gridCol w:w="1046"/>
        <w:gridCol w:w="896"/>
        <w:gridCol w:w="1111"/>
        <w:gridCol w:w="896"/>
      </w:tblGrid>
      <w:tr w:rsidR="001D7666" w:rsidRPr="00480479" w:rsidTr="00AE61AF">
        <w:trPr>
          <w:trHeight w:val="285"/>
        </w:trPr>
        <w:tc>
          <w:tcPr>
            <w:tcW w:w="4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帧头（2）</w:t>
            </w:r>
          </w:p>
        </w:tc>
        <w:tc>
          <w:tcPr>
            <w:tcW w:w="68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源逻辑地址（1）</w:t>
            </w:r>
          </w:p>
        </w:tc>
        <w:tc>
          <w:tcPr>
            <w:tcW w:w="76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目的逻辑地址（1）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序号（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2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61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控制类型（1）</w:t>
            </w:r>
          </w:p>
        </w:tc>
        <w:tc>
          <w:tcPr>
            <w:tcW w:w="5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盘类型（1）</w:t>
            </w:r>
          </w:p>
        </w:tc>
        <w:tc>
          <w:tcPr>
            <w:tcW w:w="45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长度（</w:t>
            </w:r>
            <w:r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  <w:t>4</w:t>
            </w: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）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payload（n）</w:t>
            </w:r>
          </w:p>
        </w:tc>
        <w:tc>
          <w:tcPr>
            <w:tcW w:w="51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1D7666" w:rsidRPr="00480479" w:rsidRDefault="001D7666" w:rsidP="00AE61A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5"/>
                <w:szCs w:val="15"/>
              </w:rPr>
            </w:pPr>
            <w:r w:rsidRPr="00480479">
              <w:rPr>
                <w:rFonts w:ascii="等线" w:eastAsia="等线" w:hAnsi="等线" w:cs="宋体" w:hint="eastAsia"/>
                <w:color w:val="000000"/>
                <w:kern w:val="0"/>
                <w:sz w:val="15"/>
                <w:szCs w:val="15"/>
              </w:rPr>
              <w:t>结束（2）</w:t>
            </w:r>
          </w:p>
        </w:tc>
      </w:tr>
    </w:tbl>
    <w:p w:rsidR="001D7666" w:rsidRDefault="001D7666" w:rsidP="001D7666"/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帧头：</w:t>
      </w:r>
      <w:r w:rsidR="00FA598B">
        <w:rPr>
          <w:rFonts w:hint="eastAsia"/>
        </w:rPr>
        <w:t>$&lt;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目的逻辑地址：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_Ref483120335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9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序号每次累加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控制类型：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_Ref483120349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8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盘类型：</w:t>
      </w:r>
      <w:r w:rsidR="00CB6646">
        <w:rPr>
          <w:rFonts w:hint="eastAsia"/>
        </w:rPr>
        <w:t>见</w:t>
      </w:r>
      <w:r w:rsidR="00527FEF">
        <w:fldChar w:fldCharType="begin"/>
      </w:r>
      <w:r w:rsidR="00527FEF">
        <w:instrText xml:space="preserve"> </w:instrText>
      </w:r>
      <w:r w:rsidR="00527FEF">
        <w:rPr>
          <w:rFonts w:hint="eastAsia"/>
        </w:rPr>
        <w:instrText>REF _Ref483120356 \h</w:instrText>
      </w:r>
      <w:r w:rsidR="00527FEF">
        <w:instrText xml:space="preserve"> </w:instrText>
      </w:r>
      <w:r w:rsidR="00527FEF">
        <w:fldChar w:fldCharType="separate"/>
      </w:r>
      <w:r w:rsidR="00527FEF">
        <w:rPr>
          <w:rFonts w:hint="eastAsia"/>
        </w:rPr>
        <w:t>表</w:t>
      </w:r>
      <w:r w:rsidR="00527FEF">
        <w:rPr>
          <w:rFonts w:hint="eastAsia"/>
        </w:rPr>
        <w:t xml:space="preserve"> </w:t>
      </w:r>
      <w:r w:rsidR="00527FEF">
        <w:rPr>
          <w:noProof/>
        </w:rPr>
        <w:t>10</w:t>
      </w:r>
      <w:r w:rsidR="00527FEF">
        <w:fldChar w:fldCharType="end"/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长度：</w:t>
      </w:r>
      <w:r>
        <w:t>P</w:t>
      </w:r>
      <w:r>
        <w:rPr>
          <w:rFonts w:hint="eastAsia"/>
        </w:rPr>
        <w:t>ayload</w:t>
      </w:r>
      <w:r>
        <w:rPr>
          <w:rFonts w:hint="eastAsia"/>
        </w:rPr>
        <w:t>的长度：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：命令数据区</w:t>
      </w:r>
    </w:p>
    <w:p w:rsidR="001D7666" w:rsidRDefault="001D7666" w:rsidP="001D76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结束：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d</w:t>
      </w:r>
      <w:r>
        <w:t xml:space="preserve"> 0x0a</w:t>
      </w:r>
    </w:p>
    <w:p w:rsidR="00DF61A7" w:rsidRPr="005C3877" w:rsidRDefault="00DF61A7" w:rsidP="005C3877"/>
    <w:p w:rsidR="005C3877" w:rsidRPr="005C3877" w:rsidRDefault="005C3877" w:rsidP="00923E05">
      <w:pPr>
        <w:pStyle w:val="2"/>
      </w:pPr>
      <w:bookmarkStart w:id="6" w:name="_Toc487359036"/>
      <w:r>
        <w:rPr>
          <w:rFonts w:hint="eastAsia"/>
        </w:rPr>
        <w:lastRenderedPageBreak/>
        <w:t>数据通信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  <w:bookmarkEnd w:id="6"/>
    </w:p>
    <w:p w:rsidR="008806C3" w:rsidRDefault="009B00B1" w:rsidP="009B00B1">
      <w:pPr>
        <w:pStyle w:val="ac"/>
      </w:pPr>
      <w:bookmarkStart w:id="7" w:name="_Toc4873590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3</w:t>
      </w:r>
      <w:r>
        <w:fldChar w:fldCharType="end"/>
      </w:r>
      <w:r>
        <w:t xml:space="preserve"> </w:t>
      </w:r>
      <w:r w:rsidR="0091134E">
        <w:rPr>
          <w:rFonts w:hint="eastAsia"/>
        </w:rPr>
        <w:t>REQ</w:t>
      </w:r>
      <w:r w:rsidR="0091134E">
        <w:rPr>
          <w:rFonts w:hint="eastAsia"/>
        </w:rPr>
        <w:t>帧</w:t>
      </w:r>
      <w:r w:rsidR="00213EC4">
        <w:rPr>
          <w:rFonts w:hint="eastAsia"/>
        </w:rPr>
        <w:t>结构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bookmarkStart w:id="8" w:name="_Hlk483127911"/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213EC4" w:rsidTr="00AE61AF">
        <w:tc>
          <w:tcPr>
            <w:tcW w:w="1696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213EC4" w:rsidRDefault="00213EC4" w:rsidP="00213EC4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213EC4" w:rsidTr="00AE61AF">
        <w:tc>
          <w:tcPr>
            <w:tcW w:w="1696" w:type="dxa"/>
          </w:tcPr>
          <w:p w:rsidR="00213EC4" w:rsidRDefault="00EB2C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213EC4" w:rsidRDefault="00213EC4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213EC4" w:rsidRDefault="009B00B1" w:rsidP="009B00B1">
      <w:pPr>
        <w:pStyle w:val="ac"/>
      </w:pPr>
      <w:bookmarkStart w:id="9" w:name="_Toc487359038"/>
      <w:bookmarkEnd w:id="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4</w:t>
      </w:r>
      <w:r>
        <w:fldChar w:fldCharType="end"/>
      </w:r>
      <w:r>
        <w:t xml:space="preserve"> </w:t>
      </w:r>
      <w:r w:rsidR="008D2227">
        <w:rPr>
          <w:rFonts w:hint="eastAsia"/>
        </w:rPr>
        <w:t>DATA</w:t>
      </w:r>
      <w:r w:rsidR="008D2227">
        <w:rPr>
          <w:rFonts w:hint="eastAsia"/>
        </w:rPr>
        <w:t>帧结构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8D2227" w:rsidTr="00AE61AF">
        <w:tc>
          <w:tcPr>
            <w:tcW w:w="1696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8D2227" w:rsidRDefault="008D22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8D2227" w:rsidTr="00AE61AF">
        <w:tc>
          <w:tcPr>
            <w:tcW w:w="1696" w:type="dxa"/>
          </w:tcPr>
          <w:p w:rsidR="008D2227" w:rsidRDefault="00447A64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8D2227" w:rsidRDefault="008D22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3E2A69" w:rsidRDefault="009B00B1" w:rsidP="009B00B1">
      <w:pPr>
        <w:pStyle w:val="ac"/>
      </w:pPr>
      <w:bookmarkStart w:id="10" w:name="_Toc48735903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5</w:t>
      </w:r>
      <w:r>
        <w:fldChar w:fldCharType="end"/>
      </w:r>
      <w:r>
        <w:t xml:space="preserve"> </w:t>
      </w:r>
      <w:r w:rsidR="003E2A69">
        <w:rPr>
          <w:rFonts w:hint="eastAsia"/>
        </w:rPr>
        <w:t>SET</w:t>
      </w:r>
      <w:r w:rsidR="003E2A69">
        <w:rPr>
          <w:rFonts w:hint="eastAsia"/>
        </w:rPr>
        <w:t>帧结构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ubcmd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66E27" w:rsidRDefault="00E66E27" w:rsidP="00AE61AF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n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114FE6" w:rsidRDefault="009B00B1" w:rsidP="009B00B1">
      <w:pPr>
        <w:pStyle w:val="ac"/>
      </w:pPr>
      <w:bookmarkStart w:id="11" w:name="_Toc48735904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6</w:t>
      </w:r>
      <w:r>
        <w:fldChar w:fldCharType="end"/>
      </w:r>
      <w:r>
        <w:t xml:space="preserve"> </w:t>
      </w:r>
      <w:r w:rsidR="00E66E27">
        <w:rPr>
          <w:rFonts w:hint="eastAsia"/>
        </w:rPr>
        <w:t>ACK</w:t>
      </w:r>
      <w:r w:rsidR="00E66E27">
        <w:rPr>
          <w:rFonts w:hint="eastAsia"/>
        </w:rPr>
        <w:t>帧结构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lastRenderedPageBreak/>
              <w:t>0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E66E27" w:rsidTr="00AE61AF">
        <w:tc>
          <w:tcPr>
            <w:tcW w:w="1696" w:type="dxa"/>
          </w:tcPr>
          <w:p w:rsidR="00E66E27" w:rsidRDefault="00E66E27" w:rsidP="00AE61AF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E66E27" w:rsidRDefault="00E66E2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E66E27" w:rsidRDefault="009B00B1" w:rsidP="009B00B1">
      <w:pPr>
        <w:pStyle w:val="ac"/>
      </w:pPr>
      <w:bookmarkStart w:id="12" w:name="_Toc48735904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7</w:t>
      </w:r>
      <w:r>
        <w:fldChar w:fldCharType="end"/>
      </w:r>
      <w:r>
        <w:t xml:space="preserve"> </w:t>
      </w:r>
      <w:r w:rsidR="00741E37">
        <w:rPr>
          <w:rFonts w:hint="eastAsia"/>
        </w:rPr>
        <w:t>NAK</w:t>
      </w:r>
      <w:r w:rsidR="00741E37">
        <w:rPr>
          <w:rFonts w:hint="eastAsia"/>
        </w:rPr>
        <w:t>帧结构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发送源逻辑地址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address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目的逻辑地址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ontrol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控制字段类型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ad </w:t>
            </w:r>
            <w:r>
              <w:t>type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盘类型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enth</w:t>
            </w:r>
            <w:proofErr w:type="spellEnd"/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ayload</w:t>
            </w:r>
            <w:r>
              <w:rPr>
                <w:rFonts w:hint="eastAsia"/>
              </w:rPr>
              <w:t>长度</w:t>
            </w:r>
          </w:p>
        </w:tc>
      </w:tr>
      <w:tr w:rsidR="00741E37" w:rsidTr="00AE61AF">
        <w:tc>
          <w:tcPr>
            <w:tcW w:w="1696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load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t>E</w:t>
            </w:r>
            <w:r>
              <w:rPr>
                <w:rFonts w:hint="eastAsia"/>
              </w:rPr>
              <w:t>rr</w:t>
            </w:r>
            <w:r>
              <w:t xml:space="preserve"> Code</w:t>
            </w:r>
            <w:r w:rsidR="007212A2">
              <w:t>(2)</w:t>
            </w:r>
            <w:r w:rsidR="003C45E1">
              <w:t xml:space="preserve">  </w:t>
            </w:r>
            <w:r w:rsidR="003C45E1">
              <w:rPr>
                <w:rFonts w:hint="eastAsia"/>
              </w:rPr>
              <w:t>见</w:t>
            </w:r>
            <w:r w:rsidR="003C45E1">
              <w:fldChar w:fldCharType="begin"/>
            </w:r>
            <w:r w:rsidR="003C45E1">
              <w:instrText xml:space="preserve"> </w:instrText>
            </w:r>
            <w:r w:rsidR="003C45E1">
              <w:rPr>
                <w:rFonts w:hint="eastAsia"/>
              </w:rPr>
              <w:instrText>REF _Ref483122122 \h</w:instrText>
            </w:r>
            <w:r w:rsidR="003C45E1">
              <w:instrText xml:space="preserve"> </w:instrText>
            </w:r>
            <w:r w:rsidR="003C45E1">
              <w:fldChar w:fldCharType="separate"/>
            </w:r>
            <w:r w:rsidR="003C45E1">
              <w:rPr>
                <w:rFonts w:hint="eastAsia"/>
              </w:rPr>
              <w:t>表</w:t>
            </w:r>
            <w:r w:rsidR="003C45E1">
              <w:rPr>
                <w:rFonts w:hint="eastAsia"/>
              </w:rPr>
              <w:t xml:space="preserve"> </w:t>
            </w:r>
            <w:r w:rsidR="003C45E1">
              <w:rPr>
                <w:noProof/>
              </w:rPr>
              <w:t>11</w:t>
            </w:r>
            <w:r w:rsidR="003C45E1">
              <w:fldChar w:fldCharType="end"/>
            </w:r>
          </w:p>
        </w:tc>
      </w:tr>
      <w:tr w:rsidR="00741E37" w:rsidTr="00AE61AF">
        <w:tc>
          <w:tcPr>
            <w:tcW w:w="1696" w:type="dxa"/>
          </w:tcPr>
          <w:p w:rsidR="00741E37" w:rsidRDefault="0021796C" w:rsidP="00AE61AF">
            <w:pPr>
              <w:jc w:val="center"/>
            </w:pPr>
            <w:r>
              <w:t>14</w:t>
            </w:r>
          </w:p>
        </w:tc>
        <w:tc>
          <w:tcPr>
            <w:tcW w:w="283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3765" w:type="dxa"/>
          </w:tcPr>
          <w:p w:rsidR="00741E37" w:rsidRDefault="00741E37" w:rsidP="00AE61AF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</w:tbl>
    <w:p w:rsidR="00B27285" w:rsidRDefault="00FA71E9" w:rsidP="00923E05">
      <w:pPr>
        <w:pStyle w:val="1"/>
      </w:pPr>
      <w:bookmarkStart w:id="13" w:name="_Toc487359042"/>
      <w:r>
        <w:rPr>
          <w:rFonts w:hint="eastAsia"/>
        </w:rPr>
        <w:t>控制字</w:t>
      </w:r>
      <w:bookmarkEnd w:id="13"/>
    </w:p>
    <w:p w:rsidR="00BE7F60" w:rsidRPr="00BE7F60" w:rsidRDefault="00B71CC4" w:rsidP="00B71CC4">
      <w:pPr>
        <w:pStyle w:val="ac"/>
      </w:pPr>
      <w:bookmarkStart w:id="14" w:name="_Ref483120349"/>
      <w:bookmarkStart w:id="15" w:name="_Toc4873590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8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控制字段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E7F60" w:rsidTr="00BE7F60">
        <w:tc>
          <w:tcPr>
            <w:tcW w:w="1696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E7F60" w:rsidRDefault="00BE7F60" w:rsidP="00BE7F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REQ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请求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ACK</w:t>
            </w:r>
          </w:p>
        </w:tc>
        <w:tc>
          <w:tcPr>
            <w:tcW w:w="2835" w:type="dxa"/>
          </w:tcPr>
          <w:p w:rsidR="00A86FE4" w:rsidRDefault="00A86FE4" w:rsidP="00BE7F60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3765" w:type="dxa"/>
          </w:tcPr>
          <w:p w:rsidR="00A86FE4" w:rsidRDefault="00B71CC4" w:rsidP="00BE7F60">
            <w:pPr>
              <w:jc w:val="center"/>
            </w:pPr>
            <w:r>
              <w:rPr>
                <w:rFonts w:hint="eastAsia"/>
              </w:rPr>
              <w:t>确认回复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</w:tr>
      <w:tr w:rsidR="00A86FE4" w:rsidTr="00BE7F60">
        <w:tc>
          <w:tcPr>
            <w:tcW w:w="1696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NAK</w:t>
            </w:r>
          </w:p>
        </w:tc>
        <w:tc>
          <w:tcPr>
            <w:tcW w:w="2835" w:type="dxa"/>
          </w:tcPr>
          <w:p w:rsidR="00A86FE4" w:rsidRDefault="00A86FE4" w:rsidP="00A86FE4">
            <w:pPr>
              <w:jc w:val="center"/>
            </w:pPr>
            <w:r>
              <w:rPr>
                <w:rFonts w:hint="eastAsia"/>
              </w:rPr>
              <w:t>0x15</w:t>
            </w:r>
          </w:p>
        </w:tc>
        <w:tc>
          <w:tcPr>
            <w:tcW w:w="3765" w:type="dxa"/>
          </w:tcPr>
          <w:p w:rsidR="00A86FE4" w:rsidRDefault="00B71CC4" w:rsidP="00A86FE4">
            <w:pPr>
              <w:jc w:val="center"/>
            </w:pPr>
            <w:r>
              <w:rPr>
                <w:rFonts w:hint="eastAsia"/>
              </w:rPr>
              <w:t>失败回复</w:t>
            </w:r>
          </w:p>
        </w:tc>
      </w:tr>
    </w:tbl>
    <w:p w:rsidR="00BE7F60" w:rsidRDefault="00B71CC4" w:rsidP="00B71CC4">
      <w:pPr>
        <w:pStyle w:val="ac"/>
      </w:pPr>
      <w:bookmarkStart w:id="16" w:name="_Ref483120335"/>
      <w:bookmarkStart w:id="17" w:name="_Ref483515176"/>
      <w:bookmarkStart w:id="18" w:name="_Toc48735904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9</w:t>
      </w:r>
      <w:r>
        <w:fldChar w:fldCharType="end"/>
      </w:r>
      <w:bookmarkEnd w:id="16"/>
      <w:r w:rsidR="00346D9E">
        <w:t xml:space="preserve"> </w:t>
      </w:r>
      <w:r>
        <w:rPr>
          <w:rFonts w:hint="eastAsia"/>
        </w:rPr>
        <w:t>逻辑地址</w:t>
      </w:r>
      <w:bookmarkEnd w:id="17"/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网管设备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网管设备逻辑地址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核心盘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主控核心盘逻辑地址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#1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第一槽位编号</w:t>
            </w:r>
            <w:r>
              <w:rPr>
                <w:rFonts w:hint="eastAsia"/>
              </w:rPr>
              <w:t>1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02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二</w:t>
            </w:r>
            <w:r>
              <w:rPr>
                <w:rFonts w:hint="eastAsia"/>
              </w:rPr>
              <w:t>槽位编号</w:t>
            </w:r>
            <w:r>
              <w:t>2</w:t>
            </w:r>
          </w:p>
        </w:tc>
      </w:tr>
      <w:tr w:rsidR="00B71CC4" w:rsidTr="00AE61AF">
        <w:tc>
          <w:tcPr>
            <w:tcW w:w="1696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机框槽位</w:t>
            </w: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2835" w:type="dxa"/>
          </w:tcPr>
          <w:p w:rsidR="00B71CC4" w:rsidRDefault="00B71CC4" w:rsidP="00AE61AF">
            <w:pPr>
              <w:jc w:val="center"/>
            </w:pPr>
            <w:r>
              <w:rPr>
                <w:rFonts w:hint="eastAsia"/>
              </w:rPr>
              <w:t>0x</w:t>
            </w:r>
            <w:r w:rsidR="008F32E3">
              <w:t>03</w:t>
            </w:r>
          </w:p>
        </w:tc>
        <w:tc>
          <w:tcPr>
            <w:tcW w:w="3765" w:type="dxa"/>
          </w:tcPr>
          <w:p w:rsidR="00B71CC4" w:rsidRDefault="000A428C" w:rsidP="00AE61AF">
            <w:pPr>
              <w:jc w:val="center"/>
            </w:pPr>
            <w:r>
              <w:rPr>
                <w:rFonts w:hint="eastAsia"/>
              </w:rPr>
              <w:t>第</w:t>
            </w:r>
            <w:r w:rsidR="00155FC2">
              <w:rPr>
                <w:rFonts w:hint="eastAsia"/>
              </w:rPr>
              <w:t>三</w:t>
            </w:r>
            <w:r>
              <w:rPr>
                <w:rFonts w:hint="eastAsia"/>
              </w:rPr>
              <w:t>槽位编号</w:t>
            </w:r>
            <w:r>
              <w:t>3</w:t>
            </w:r>
          </w:p>
        </w:tc>
      </w:tr>
      <w:tr w:rsidR="008F32E3" w:rsidTr="00AE61AF">
        <w:tc>
          <w:tcPr>
            <w:tcW w:w="1696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F32E3" w:rsidRDefault="008F32E3" w:rsidP="00AE61AF">
            <w:pPr>
              <w:jc w:val="center"/>
            </w:pPr>
            <w:r>
              <w:t>…</w:t>
            </w:r>
          </w:p>
        </w:tc>
      </w:tr>
    </w:tbl>
    <w:p w:rsidR="00BE7F60" w:rsidRPr="00BE7F60" w:rsidRDefault="00BE7F60" w:rsidP="00BE7F60"/>
    <w:p w:rsidR="00480479" w:rsidRDefault="00FA598B" w:rsidP="00FA598B">
      <w:pPr>
        <w:pStyle w:val="ac"/>
      </w:pPr>
      <w:bookmarkStart w:id="19" w:name="_Ref483120356"/>
      <w:bookmarkStart w:id="20" w:name="_Toc4873590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10</w:t>
      </w:r>
      <w:r>
        <w:fldChar w:fldCharType="end"/>
      </w:r>
      <w:bookmarkEnd w:id="19"/>
      <w:r w:rsidR="00346D9E">
        <w:t xml:space="preserve"> </w:t>
      </w:r>
      <w:r>
        <w:rPr>
          <w:rFonts w:hint="eastAsia"/>
        </w:rPr>
        <w:t>盘类型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核心板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盘</w:t>
            </w:r>
          </w:p>
        </w:tc>
        <w:tc>
          <w:tcPr>
            <w:tcW w:w="2835" w:type="dxa"/>
          </w:tcPr>
          <w:p w:rsidR="00FA598B" w:rsidRDefault="005C3877" w:rsidP="00AE61A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</w:p>
        </w:tc>
      </w:tr>
      <w:tr w:rsidR="00FA598B" w:rsidTr="00AE61AF">
        <w:tc>
          <w:tcPr>
            <w:tcW w:w="1696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FA598B" w:rsidRDefault="00FA598B" w:rsidP="00AE61AF">
            <w:pPr>
              <w:jc w:val="center"/>
            </w:pPr>
            <w:r>
              <w:t>…</w:t>
            </w:r>
          </w:p>
        </w:tc>
      </w:tr>
      <w:tr w:rsidR="00DE2390" w:rsidTr="00AE61AF">
        <w:tc>
          <w:tcPr>
            <w:tcW w:w="1696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lastRenderedPageBreak/>
              <w:t>未插入盘</w:t>
            </w:r>
          </w:p>
        </w:tc>
        <w:tc>
          <w:tcPr>
            <w:tcW w:w="283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765" w:type="dxa"/>
          </w:tcPr>
          <w:p w:rsidR="00DE2390" w:rsidRDefault="00DE2390" w:rsidP="00AE61AF">
            <w:pPr>
              <w:jc w:val="center"/>
            </w:pPr>
            <w:r>
              <w:rPr>
                <w:rFonts w:hint="eastAsia"/>
              </w:rPr>
              <w:t>表示该槽位未插入单盘</w:t>
            </w:r>
          </w:p>
        </w:tc>
      </w:tr>
    </w:tbl>
    <w:p w:rsidR="00FA598B" w:rsidRDefault="00FA598B" w:rsidP="00FA598B"/>
    <w:p w:rsidR="00F23EA6" w:rsidRDefault="003C45E1" w:rsidP="003C45E1">
      <w:pPr>
        <w:pStyle w:val="ac"/>
      </w:pPr>
      <w:bookmarkStart w:id="21" w:name="_Ref483122122"/>
      <w:bookmarkStart w:id="22" w:name="_Toc48735904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F7C9E">
        <w:rPr>
          <w:noProof/>
        </w:rPr>
        <w:t>11</w:t>
      </w:r>
      <w:r>
        <w:fldChar w:fldCharType="end"/>
      </w:r>
      <w:bookmarkEnd w:id="21"/>
      <w:r>
        <w:t xml:space="preserve"> E</w:t>
      </w:r>
      <w:r>
        <w:rPr>
          <w:rFonts w:hint="eastAsia"/>
        </w:rPr>
        <w:t>rr</w:t>
      </w:r>
      <w:r>
        <w:t xml:space="preserve"> </w:t>
      </w:r>
      <w:r w:rsidR="008D5B40">
        <w:rPr>
          <w:rFonts w:hint="eastAsia"/>
        </w:rPr>
        <w:t>Code</w:t>
      </w:r>
      <w:bookmarkEnd w:id="2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3765"/>
      </w:tblGrid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0x00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系统忙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0x01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盘类型不匹配</w:t>
            </w:r>
          </w:p>
        </w:tc>
      </w:tr>
      <w:tr w:rsidR="008D5B40" w:rsidTr="00AE61AF">
        <w:tc>
          <w:tcPr>
            <w:tcW w:w="1696" w:type="dxa"/>
          </w:tcPr>
          <w:p w:rsidR="008D5B40" w:rsidRDefault="00E6445E" w:rsidP="00AE61AF"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0x02</w:t>
            </w:r>
          </w:p>
        </w:tc>
        <w:tc>
          <w:tcPr>
            <w:tcW w:w="3765" w:type="dxa"/>
          </w:tcPr>
          <w:p w:rsidR="008D5B40" w:rsidRDefault="006A2CE6" w:rsidP="00AE61AF">
            <w:pPr>
              <w:jc w:val="center"/>
            </w:pPr>
            <w:r>
              <w:rPr>
                <w:rFonts w:hint="eastAsia"/>
              </w:rPr>
              <w:t>无效命令</w:t>
            </w:r>
          </w:p>
        </w:tc>
      </w:tr>
      <w:tr w:rsidR="008D5B40" w:rsidTr="00AE61AF">
        <w:tc>
          <w:tcPr>
            <w:tcW w:w="1696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283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  <w:tc>
          <w:tcPr>
            <w:tcW w:w="3765" w:type="dxa"/>
          </w:tcPr>
          <w:p w:rsidR="008D5B40" w:rsidRDefault="008D5B40" w:rsidP="00AE61AF">
            <w:pPr>
              <w:jc w:val="center"/>
            </w:pPr>
            <w:r>
              <w:t>…</w:t>
            </w:r>
          </w:p>
        </w:tc>
      </w:tr>
    </w:tbl>
    <w:p w:rsidR="008D5B40" w:rsidRDefault="007C07F0" w:rsidP="00923E05">
      <w:pPr>
        <w:pStyle w:val="1"/>
      </w:pPr>
      <w:bookmarkStart w:id="23" w:name="_Toc487359047"/>
      <w:r>
        <w:t>P</w:t>
      </w:r>
      <w:r>
        <w:rPr>
          <w:rFonts w:hint="eastAsia"/>
        </w:rPr>
        <w:t>ayload</w:t>
      </w:r>
      <w:r>
        <w:rPr>
          <w:rFonts w:hint="eastAsia"/>
        </w:rPr>
        <w:t>数据结构</w:t>
      </w:r>
      <w:bookmarkEnd w:id="23"/>
    </w:p>
    <w:p w:rsidR="007C07F0" w:rsidRDefault="004246CB" w:rsidP="004246CB">
      <w:pPr>
        <w:pStyle w:val="a7"/>
        <w:ind w:firstLine="480"/>
      </w:pPr>
      <w:r>
        <w:t>P</w:t>
      </w:r>
      <w:r>
        <w:rPr>
          <w:rFonts w:hint="eastAsia"/>
        </w:rPr>
        <w:t>ayload</w:t>
      </w:r>
      <w:r>
        <w:rPr>
          <w:rFonts w:hint="eastAsia"/>
        </w:rPr>
        <w:t>数据区主要格式</w:t>
      </w:r>
      <w:r w:rsidR="00930C02">
        <w:rPr>
          <w:rFonts w:hint="eastAsia"/>
        </w:rPr>
        <w:t>:</w:t>
      </w:r>
      <w:r>
        <w:rPr>
          <w:rFonts w:hint="eastAsia"/>
        </w:rPr>
        <w:t>&lt;</w:t>
      </w:r>
      <w:proofErr w:type="spellStart"/>
      <w:r>
        <w:t>subcmd</w:t>
      </w:r>
      <w:proofErr w:type="spellEnd"/>
      <w:r w:rsidR="00071C0E">
        <w:t>(2)</w:t>
      </w:r>
      <w:r>
        <w:rPr>
          <w:rFonts w:hint="eastAsia"/>
        </w:rPr>
        <w:t>&gt;</w:t>
      </w:r>
      <w:r>
        <w:t>&lt;</w:t>
      </w:r>
      <w:proofErr w:type="spellStart"/>
      <w:r>
        <w:t>subport</w:t>
      </w:r>
      <w:proofErr w:type="spellEnd"/>
      <w:r w:rsidR="00071C0E">
        <w:t>(2)</w:t>
      </w:r>
      <w:r>
        <w:t>&gt;&lt;data&gt;</w:t>
      </w:r>
    </w:p>
    <w:p w:rsidR="004246CB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subcmd</w:t>
      </w:r>
      <w:proofErr w:type="spellEnd"/>
      <w:r>
        <w:rPr>
          <w:rFonts w:hint="eastAsia"/>
        </w:rPr>
        <w:t>表示详细的命令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subport</w:t>
      </w:r>
      <w:proofErr w:type="spellEnd"/>
      <w:r>
        <w:rPr>
          <w:rFonts w:hint="eastAsia"/>
        </w:rPr>
        <w:t>表示该命令作用于哪个端口上</w:t>
      </w:r>
    </w:p>
    <w:p w:rsidR="00930C02" w:rsidRDefault="00930C02" w:rsidP="00930C0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表示具体数据，一般为固定的数据结构</w:t>
      </w:r>
    </w:p>
    <w:p w:rsidR="00923E05" w:rsidRDefault="009665F5" w:rsidP="001C2F12">
      <w:pPr>
        <w:pStyle w:val="2"/>
      </w:pPr>
      <w:bookmarkStart w:id="24" w:name="_Toc487359048"/>
      <w:r>
        <w:rPr>
          <w:rFonts w:hint="eastAsia"/>
        </w:rPr>
        <w:t>命令列表</w:t>
      </w:r>
      <w:bookmarkEnd w:id="24"/>
    </w:p>
    <w:p w:rsidR="007F7C9E" w:rsidRPr="007F7C9E" w:rsidRDefault="007F7C9E" w:rsidP="007F7C9E">
      <w:pPr>
        <w:pStyle w:val="ac"/>
      </w:pPr>
      <w:bookmarkStart w:id="25" w:name="_Toc48735904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命令信息</w:t>
      </w:r>
      <w:bookmarkEnd w:id="25"/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992"/>
        <w:gridCol w:w="2693"/>
      </w:tblGrid>
      <w:tr w:rsidR="00D877C6" w:rsidTr="00D877C6">
        <w:tc>
          <w:tcPr>
            <w:tcW w:w="1129" w:type="dxa"/>
            <w:shd w:val="clear" w:color="auto" w:fill="D9D9D9"/>
          </w:tcPr>
          <w:p w:rsidR="00D877C6" w:rsidRDefault="00D877C6" w:rsidP="00D877C6">
            <w:pPr>
              <w:jc w:val="center"/>
            </w:pPr>
            <w:r w:rsidRPr="003A37DA">
              <w:rPr>
                <w:bCs/>
                <w:color w:val="000000"/>
              </w:rPr>
              <w:t>&lt;</w:t>
            </w:r>
            <w:proofErr w:type="spellStart"/>
            <w:r w:rsidRPr="003A37DA">
              <w:rPr>
                <w:rFonts w:hint="eastAsia"/>
                <w:bCs/>
                <w:color w:val="000000"/>
              </w:rPr>
              <w:t>cmd</w:t>
            </w:r>
            <w:proofErr w:type="spellEnd"/>
            <w:r w:rsidRPr="003A37DA">
              <w:rPr>
                <w:bCs/>
                <w:color w:val="000000"/>
              </w:rPr>
              <w:t>&gt;</w:t>
            </w:r>
          </w:p>
        </w:tc>
        <w:tc>
          <w:tcPr>
            <w:tcW w:w="2552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含义</w:t>
            </w:r>
          </w:p>
        </w:tc>
        <w:tc>
          <w:tcPr>
            <w:tcW w:w="1276" w:type="dxa"/>
            <w:shd w:val="clear" w:color="auto" w:fill="D9D9D9"/>
          </w:tcPr>
          <w:p w:rsidR="00D877C6" w:rsidRDefault="00D877C6" w:rsidP="00D877C6">
            <w:r>
              <w:rPr>
                <w:rFonts w:hint="eastAsia"/>
                <w:bCs/>
                <w:color w:val="000000"/>
              </w:rPr>
              <w:t>结构定义</w:t>
            </w:r>
          </w:p>
        </w:tc>
        <w:tc>
          <w:tcPr>
            <w:tcW w:w="992" w:type="dxa"/>
            <w:shd w:val="clear" w:color="auto" w:fill="D9D9D9"/>
          </w:tcPr>
          <w:p w:rsidR="00D877C6" w:rsidRDefault="00D877C6" w:rsidP="00D877C6">
            <w:pPr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支持通信机制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shd w:val="clear" w:color="auto" w:fill="D9D9D9"/>
          </w:tcPr>
          <w:p w:rsidR="00D877C6" w:rsidRDefault="00D877C6" w:rsidP="00D877C6">
            <w:r>
              <w:rPr>
                <w:rFonts w:hint="eastAsia"/>
              </w:rPr>
              <w:t>说明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心跳包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_Ref483136861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Pr="003244C7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，其他目的逻辑地址不支持心跳包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设备信息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_Ref483137019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2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目的逻辑地址固定为</w:t>
            </w: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，其他目的逻辑地址不支持设备信息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网络地址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- </w:t>
            </w:r>
            <w:r>
              <w:rPr>
                <w:noProof/>
              </w:rPr>
              <w:t>3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841C4D" w:rsidRDefault="00841C4D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2F04E0" w:rsidP="00D877C6">
            <w:r>
              <w:rPr>
                <w:rFonts w:hint="eastAsia"/>
              </w:rPr>
              <w:t>网管通信的</w:t>
            </w:r>
            <w:bookmarkStart w:id="26" w:name="_GoBack"/>
            <w:bookmarkEnd w:id="26"/>
            <w:r w:rsidR="00D877C6">
              <w:rPr>
                <w:rFonts w:hint="eastAsia"/>
              </w:rPr>
              <w:t>网络地址，包括</w:t>
            </w:r>
            <w:r w:rsidR="00D877C6">
              <w:rPr>
                <w:rFonts w:hint="eastAsia"/>
              </w:rPr>
              <w:t>IP</w:t>
            </w:r>
            <w:r w:rsidR="00D877C6">
              <w:rPr>
                <w:rFonts w:hint="eastAsia"/>
              </w:rPr>
              <w:t>地址等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版本信息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_Ref483137021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4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>
            <w:r>
              <w:rPr>
                <w:rFonts w:hint="eastAsia"/>
              </w:rPr>
              <w:t>版本</w:t>
            </w:r>
          </w:p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0004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_Ref483137022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0x0005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系统设置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_Ref483137023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rPr>
                <w:rFonts w:hint="eastAsia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配置全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_Ref483137024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7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设置常用配置</w:t>
            </w:r>
          </w:p>
        </w:tc>
        <w:tc>
          <w:tcPr>
            <w:tcW w:w="1276" w:type="dxa"/>
          </w:tcPr>
          <w:p w:rsidR="00D877C6" w:rsidRPr="003C4E0F" w:rsidRDefault="00D877C6" w:rsidP="00D877C6">
            <w:pPr>
              <w:autoSpaceDE w:val="0"/>
              <w:autoSpaceDN w:val="0"/>
              <w:adjustRightInd w:val="0"/>
              <w:jc w:val="left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_Ref483137030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8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autoSpaceDE w:val="0"/>
              <w:autoSpaceDN w:val="0"/>
              <w:adjustRightInd w:val="0"/>
              <w:jc w:val="left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slave</w:t>
            </w:r>
          </w:p>
        </w:tc>
        <w:tc>
          <w:tcPr>
            <w:tcW w:w="1276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_Ref483137049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master</w:t>
            </w:r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_Ref483137044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9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0x001</w:t>
            </w:r>
            <w:r>
              <w:t>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unicast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6" w:type="dxa"/>
          </w:tcPr>
          <w:p w:rsidR="00D877C6" w:rsidRPr="003A37DA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REF _Ref483137054 \h</w:instrText>
            </w:r>
            <w:r>
              <w:rPr>
                <w:color w:val="000000"/>
              </w:rPr>
              <w:instrText xml:space="preserve"> </w:instrText>
            </w:r>
            <w:r>
              <w:rPr>
                <w:color w:val="000000"/>
              </w:rPr>
            </w:r>
            <w:r>
              <w:rPr>
                <w:color w:val="000000"/>
              </w:rP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11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REQ</w:t>
            </w:r>
          </w:p>
          <w:p w:rsidR="00D877C6" w:rsidRDefault="00D877C6" w:rsidP="00D877C6">
            <w:pPr>
              <w:rPr>
                <w:color w:val="000000"/>
              </w:rPr>
            </w:pPr>
            <w:r>
              <w:rPr>
                <w:color w:val="000000"/>
              </w:rP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0x0020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常用配置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lastRenderedPageBreak/>
              <w:t>0x0021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使能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_Ref483137064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</w:t>
            </w:r>
            <w:r>
              <w:t>0022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MD5</w:t>
            </w:r>
            <w:r>
              <w:t xml:space="preserve"> </w:t>
            </w:r>
            <w:r>
              <w:rPr>
                <w:rFonts w:hint="eastAsia"/>
              </w:rPr>
              <w:t>密钥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_Ref483137067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</w:t>
            </w:r>
            <w:r>
              <w:t>x0023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黑名单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_Ref483137936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  <w:tr w:rsidR="00D877C6" w:rsidRPr="001F21FB" w:rsidTr="00D877C6">
        <w:tc>
          <w:tcPr>
            <w:tcW w:w="1129" w:type="dxa"/>
          </w:tcPr>
          <w:p w:rsidR="00D877C6" w:rsidRDefault="00D877C6" w:rsidP="00D877C6">
            <w:pPr>
              <w:jc w:val="center"/>
            </w:pPr>
            <w:r>
              <w:rPr>
                <w:rFonts w:hint="eastAsia"/>
              </w:rPr>
              <w:t>0x0024</w:t>
            </w:r>
          </w:p>
        </w:tc>
        <w:tc>
          <w:tcPr>
            <w:tcW w:w="2552" w:type="dxa"/>
          </w:tcPr>
          <w:p w:rsidR="00D877C6" w:rsidRDefault="00D877C6" w:rsidP="00D877C6"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白名单</w:t>
            </w:r>
          </w:p>
        </w:tc>
        <w:tc>
          <w:tcPr>
            <w:tcW w:w="1276" w:type="dxa"/>
          </w:tcPr>
          <w:p w:rsidR="00D877C6" w:rsidRDefault="00D877C6" w:rsidP="00D877C6">
            <w:r>
              <w:fldChar w:fldCharType="begin"/>
            </w:r>
            <w:r>
              <w:instrText xml:space="preserve"> REF _Ref483137940 \h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6- </w:t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992" w:type="dxa"/>
          </w:tcPr>
          <w:p w:rsidR="00D877C6" w:rsidRDefault="00D877C6" w:rsidP="00D877C6">
            <w:pPr>
              <w:rPr>
                <w:rFonts w:hint="eastAsia"/>
              </w:rPr>
            </w:pPr>
            <w:r>
              <w:rPr>
                <w:rFonts w:hint="eastAsia"/>
              </w:rPr>
              <w:t>REQ</w:t>
            </w:r>
          </w:p>
          <w:p w:rsidR="00D877C6" w:rsidRDefault="00D877C6" w:rsidP="00D877C6">
            <w:r>
              <w:t>SET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D877C6" w:rsidRDefault="00D877C6" w:rsidP="00D877C6"/>
        </w:tc>
      </w:tr>
    </w:tbl>
    <w:p w:rsidR="00323053" w:rsidRDefault="00323053" w:rsidP="009665F5"/>
    <w:p w:rsidR="00510F8F" w:rsidRDefault="000A4C1B" w:rsidP="000A4C1B">
      <w:pPr>
        <w:pStyle w:val="2"/>
      </w:pPr>
      <w:bookmarkStart w:id="27" w:name="_Toc487359050"/>
      <w:r>
        <w:rPr>
          <w:rFonts w:hint="eastAsia"/>
        </w:rPr>
        <w:t>结构定义</w:t>
      </w:r>
      <w:bookmarkEnd w:id="27"/>
    </w:p>
    <w:p w:rsidR="00C85F65" w:rsidRPr="00C85F65" w:rsidRDefault="00C85F65" w:rsidP="00C85F65">
      <w:pPr>
        <w:pStyle w:val="ac"/>
      </w:pPr>
      <w:bookmarkStart w:id="28" w:name="_Ref483136861"/>
      <w:bookmarkStart w:id="29" w:name="_Ref483136848"/>
      <w:bookmarkStart w:id="30" w:name="_Toc48735905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</w:t>
      </w:r>
      <w:r>
        <w:fldChar w:fldCharType="end"/>
      </w:r>
      <w:bookmarkEnd w:id="28"/>
      <w:r>
        <w:rPr>
          <w:rFonts w:hint="eastAsia"/>
        </w:rPr>
        <w:t>心跳包结构</w:t>
      </w:r>
      <w:bookmarkEnd w:id="29"/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C85F65" w:rsidTr="00181BFF">
        <w:tc>
          <w:tcPr>
            <w:tcW w:w="1271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(</w:t>
            </w:r>
            <w:r w:rsidR="00181BFF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C85F65" w:rsidRDefault="00C85F65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C85F65" w:rsidRDefault="009C1688" w:rsidP="00681D45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C85F65" w:rsidTr="00181BFF">
        <w:tc>
          <w:tcPr>
            <w:tcW w:w="1271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181BFF" w:rsidP="000C42BA">
            <w:pPr>
              <w:jc w:val="center"/>
            </w:pPr>
            <w:r>
              <w:rPr>
                <w:rFonts w:hint="eastAsia"/>
              </w:rPr>
              <w:t>参考源</w:t>
            </w:r>
          </w:p>
        </w:tc>
        <w:tc>
          <w:tcPr>
            <w:tcW w:w="1922" w:type="dxa"/>
          </w:tcPr>
          <w:p w:rsidR="00C85F65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9C1688" w:rsidP="000C42BA">
            <w:pPr>
              <w:jc w:val="center"/>
            </w:pPr>
            <w:r>
              <w:rPr>
                <w:rFonts w:hint="eastAsia"/>
              </w:rPr>
              <w:t>时钟状态</w:t>
            </w:r>
          </w:p>
        </w:tc>
        <w:tc>
          <w:tcPr>
            <w:tcW w:w="1922" w:type="dxa"/>
          </w:tcPr>
          <w:p w:rsidR="009C1688" w:rsidRDefault="009C1688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自由运行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快捕</w:t>
            </w:r>
            <w:r w:rsidRPr="009C1688">
              <w:rPr>
                <w:rFonts w:hint="eastAsia"/>
              </w:rPr>
              <w:t xml:space="preserve"> </w:t>
            </w:r>
          </w:p>
          <w:p w:rsidR="009C1688" w:rsidRDefault="009C1688" w:rsidP="00681D45">
            <w:pPr>
              <w:jc w:val="left"/>
            </w:pPr>
            <w:r w:rsidRPr="009C1688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锁定</w:t>
            </w:r>
            <w:r w:rsidRPr="009C1688">
              <w:rPr>
                <w:rFonts w:hint="eastAsia"/>
              </w:rPr>
              <w:t xml:space="preserve"> </w:t>
            </w:r>
          </w:p>
          <w:p w:rsidR="00C85F65" w:rsidRDefault="009C1688" w:rsidP="00681D45">
            <w:pPr>
              <w:jc w:val="left"/>
            </w:pPr>
            <w:r w:rsidRPr="009C1688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Pr="009C1688">
              <w:rPr>
                <w:rFonts w:hint="eastAsia"/>
              </w:rPr>
              <w:t xml:space="preserve"> </w:t>
            </w:r>
            <w:r w:rsidRPr="009C1688">
              <w:rPr>
                <w:rFonts w:hint="eastAsia"/>
              </w:rPr>
              <w:t>保持</w:t>
            </w:r>
          </w:p>
        </w:tc>
      </w:tr>
      <w:tr w:rsidR="00C85F65" w:rsidTr="00181BFF">
        <w:tc>
          <w:tcPr>
            <w:tcW w:w="1271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C85F6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C85F65" w:rsidRDefault="00681D45" w:rsidP="000C42BA">
            <w:pPr>
              <w:jc w:val="center"/>
            </w:pPr>
            <w:r>
              <w:rPr>
                <w:rFonts w:hint="eastAsia"/>
              </w:rPr>
              <w:t>卫星丢失告警</w:t>
            </w:r>
          </w:p>
        </w:tc>
        <w:tc>
          <w:tcPr>
            <w:tcW w:w="1922" w:type="dxa"/>
          </w:tcPr>
          <w:p w:rsidR="00C85F6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681D45" w:rsidTr="00181BFF">
        <w:tc>
          <w:tcPr>
            <w:tcW w:w="1271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681D45" w:rsidRDefault="00A5053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81D45" w:rsidRDefault="00681D45" w:rsidP="000C42BA">
            <w:pPr>
              <w:jc w:val="center"/>
            </w:pPr>
            <w:r>
              <w:rPr>
                <w:rFonts w:hint="eastAsia"/>
              </w:rPr>
              <w:t>PTP</w:t>
            </w:r>
            <w:r>
              <w:rPr>
                <w:rFonts w:hint="eastAsia"/>
              </w:rPr>
              <w:t>参考丢失告警</w:t>
            </w:r>
          </w:p>
        </w:tc>
        <w:tc>
          <w:tcPr>
            <w:tcW w:w="1922" w:type="dxa"/>
          </w:tcPr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：不告警</w:t>
            </w:r>
          </w:p>
          <w:p w:rsidR="00681D45" w:rsidRDefault="00681D45" w:rsidP="00681D45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：告警</w:t>
            </w:r>
          </w:p>
        </w:tc>
      </w:tr>
      <w:tr w:rsidR="009C1688" w:rsidTr="00181BFF">
        <w:tc>
          <w:tcPr>
            <w:tcW w:w="1271" w:type="dxa"/>
          </w:tcPr>
          <w:p w:rsidR="009C1688" w:rsidRDefault="00A50539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C1688" w:rsidRDefault="009C1688" w:rsidP="009C1688">
            <w:pPr>
              <w:jc w:val="center"/>
            </w:pPr>
            <w:r>
              <w:rPr>
                <w:rFonts w:hint="eastAsia"/>
              </w:rPr>
              <w:t>相位偏差</w:t>
            </w:r>
          </w:p>
        </w:tc>
        <w:tc>
          <w:tcPr>
            <w:tcW w:w="1922" w:type="dxa"/>
          </w:tcPr>
          <w:p w:rsidR="009C1688" w:rsidRDefault="00A50539" w:rsidP="00681D45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ns</w:t>
            </w:r>
          </w:p>
        </w:tc>
      </w:tr>
      <w:tr w:rsidR="00A50539" w:rsidTr="00181BFF">
        <w:tc>
          <w:tcPr>
            <w:tcW w:w="1271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50539" w:rsidRDefault="007012BF" w:rsidP="009C168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827" w:type="dxa"/>
          </w:tcPr>
          <w:p w:rsidR="00A50539" w:rsidRDefault="00A50539" w:rsidP="009C1688">
            <w:pPr>
              <w:jc w:val="center"/>
            </w:pPr>
            <w:r>
              <w:rPr>
                <w:rFonts w:hint="eastAsia"/>
              </w:rPr>
              <w:t>2017-05-21</w:t>
            </w:r>
            <w:r>
              <w:t xml:space="preserve"> </w:t>
            </w:r>
            <w:r>
              <w:rPr>
                <w:rFonts w:hint="eastAsia"/>
              </w:rPr>
              <w:t>12:12:12</w:t>
            </w:r>
          </w:p>
        </w:tc>
        <w:tc>
          <w:tcPr>
            <w:tcW w:w="1922" w:type="dxa"/>
          </w:tcPr>
          <w:p w:rsidR="00A50539" w:rsidRDefault="00A50539" w:rsidP="00681D45"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</w:tr>
    </w:tbl>
    <w:p w:rsidR="000A4C1B" w:rsidRPr="000A4C1B" w:rsidRDefault="000A4C1B" w:rsidP="000A4C1B"/>
    <w:p w:rsidR="00552F9E" w:rsidRDefault="00F2298F" w:rsidP="00F2298F">
      <w:pPr>
        <w:pStyle w:val="ac"/>
      </w:pPr>
      <w:bookmarkStart w:id="31" w:name="_Ref483137019"/>
      <w:bookmarkStart w:id="32" w:name="_Toc487359052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2</w:t>
      </w:r>
      <w:r>
        <w:fldChar w:fldCharType="end"/>
      </w:r>
      <w:bookmarkEnd w:id="31"/>
      <w:r>
        <w:t xml:space="preserve"> </w:t>
      </w:r>
      <w:r w:rsidR="00552F9E">
        <w:rPr>
          <w:rFonts w:hint="eastAsia"/>
        </w:rPr>
        <w:t>设备信息</w:t>
      </w:r>
      <w:bookmarkEnd w:id="3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52F9E" w:rsidTr="000C42BA">
        <w:tc>
          <w:tcPr>
            <w:tcW w:w="1271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52F9E" w:rsidRDefault="00552F9E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厂商代码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设备类别编号</w:t>
            </w:r>
          </w:p>
        </w:tc>
        <w:tc>
          <w:tcPr>
            <w:tcW w:w="1922" w:type="dxa"/>
          </w:tcPr>
          <w:p w:rsidR="00552F9E" w:rsidRDefault="00552F9E" w:rsidP="000C42BA">
            <w:pPr>
              <w:jc w:val="left"/>
            </w:pP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</w:p>
        </w:tc>
        <w:tc>
          <w:tcPr>
            <w:tcW w:w="1922" w:type="dxa"/>
          </w:tcPr>
          <w:p w:rsidR="00552F9E" w:rsidRDefault="00F20299" w:rsidP="000C42BA">
            <w:pPr>
              <w:jc w:val="left"/>
            </w:pPr>
            <w:r>
              <w:rPr>
                <w:rFonts w:hint="eastAsia"/>
              </w:rPr>
              <w:t>1</w:t>
            </w:r>
            <w:r w:rsidR="00DE248F">
              <w:t>(</w:t>
            </w:r>
            <w:r w:rsidR="00DE248F">
              <w:rPr>
                <w:rFonts w:hint="eastAsia"/>
              </w:rPr>
              <w:t>固定值</w:t>
            </w:r>
            <w:r w:rsidR="00DE248F">
              <w:t>)</w:t>
            </w:r>
          </w:p>
        </w:tc>
      </w:tr>
      <w:tr w:rsidR="00552F9E" w:rsidTr="000C42BA">
        <w:tc>
          <w:tcPr>
            <w:tcW w:w="1271" w:type="dxa"/>
          </w:tcPr>
          <w:p w:rsidR="00552F9E" w:rsidRDefault="00C256D1" w:rsidP="000C42B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552F9E" w:rsidRDefault="00DF0C89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52F9E" w:rsidRDefault="00B81960" w:rsidP="000C42BA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552F9E" w:rsidRDefault="00DE248F" w:rsidP="000C42BA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DE248F" w:rsidP="00E573B3">
            <w:pPr>
              <w:jc w:val="left"/>
            </w:pPr>
            <w:r>
              <w:rPr>
                <w:rFonts w:hint="eastAsia"/>
              </w:rPr>
              <w:t>见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_Ref483120356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t>10</w:t>
            </w:r>
            <w:r>
              <w:fldChar w:fldCharType="end"/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</w:p>
        </w:tc>
        <w:tc>
          <w:tcPr>
            <w:tcW w:w="1922" w:type="dxa"/>
          </w:tcPr>
          <w:p w:rsidR="00E573B3" w:rsidRDefault="00F20299" w:rsidP="00E573B3">
            <w:pPr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E573B3" w:rsidTr="000C42BA">
        <w:tc>
          <w:tcPr>
            <w:tcW w:w="1271" w:type="dxa"/>
          </w:tcPr>
          <w:p w:rsidR="00E573B3" w:rsidRDefault="00C256D1" w:rsidP="00E573B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:rsidR="00E573B3" w:rsidRDefault="00DF0C89" w:rsidP="00E573B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E573B3" w:rsidRDefault="00E573B3" w:rsidP="00E573B3">
            <w:pPr>
              <w:jc w:val="center"/>
            </w:pPr>
            <w:r>
              <w:rPr>
                <w:rFonts w:hint="eastAsia"/>
              </w:rPr>
              <w:t>槽位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的盘类型</w:t>
            </w:r>
          </w:p>
        </w:tc>
        <w:tc>
          <w:tcPr>
            <w:tcW w:w="1922" w:type="dxa"/>
          </w:tcPr>
          <w:p w:rsidR="00E573B3" w:rsidRDefault="00E573B3" w:rsidP="00E573B3">
            <w:pPr>
              <w:jc w:val="left"/>
            </w:pPr>
          </w:p>
        </w:tc>
      </w:tr>
    </w:tbl>
    <w:p w:rsidR="00510F8F" w:rsidRDefault="00510F8F" w:rsidP="009665F5"/>
    <w:p w:rsidR="000E2C71" w:rsidRDefault="00F2298F" w:rsidP="00F2298F">
      <w:pPr>
        <w:pStyle w:val="ac"/>
      </w:pPr>
      <w:bookmarkStart w:id="33" w:name="_Ref483137020"/>
      <w:bookmarkStart w:id="34" w:name="_Toc48735905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3</w:t>
      </w:r>
      <w:r>
        <w:fldChar w:fldCharType="end"/>
      </w:r>
      <w:bookmarkEnd w:id="33"/>
      <w:r>
        <w:t xml:space="preserve"> </w:t>
      </w:r>
      <w:r w:rsidR="00A2631C">
        <w:rPr>
          <w:rFonts w:hint="eastAsia"/>
        </w:rPr>
        <w:t>网络地址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9"/>
        <w:gridCol w:w="1270"/>
        <w:gridCol w:w="3791"/>
        <w:gridCol w:w="1966"/>
      </w:tblGrid>
      <w:tr w:rsidR="00953723" w:rsidTr="000C42BA">
        <w:tc>
          <w:tcPr>
            <w:tcW w:w="1271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偏移地址</w:t>
            </w: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lastRenderedPageBreak/>
              <w:t>长度</w:t>
            </w:r>
          </w:p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E2C71" w:rsidRDefault="000E2C7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E2C71" w:rsidTr="000C42BA">
        <w:tc>
          <w:tcPr>
            <w:tcW w:w="1271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E2C71" w:rsidRDefault="00953723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rPr>
                <w:rFonts w:hint="eastAsia"/>
              </w:rPr>
              <w:t>IP</w:t>
            </w:r>
            <w:r>
              <w:t xml:space="preserve"> address</w:t>
            </w:r>
          </w:p>
        </w:tc>
        <w:tc>
          <w:tcPr>
            <w:tcW w:w="1922" w:type="dxa"/>
          </w:tcPr>
          <w:p w:rsidR="000E2C71" w:rsidRDefault="00953723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865DF2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ask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G</w:t>
            </w:r>
            <w:r>
              <w:rPr>
                <w:rFonts w:hint="eastAsia"/>
              </w:rPr>
              <w:t>ateway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rPr>
                <w:rFonts w:hint="eastAsia"/>
              </w:rPr>
              <w:t>0.0.0.0 ~</w:t>
            </w:r>
            <w:r>
              <w:t>255.255.255.255</w:t>
            </w:r>
          </w:p>
        </w:tc>
      </w:tr>
      <w:tr w:rsidR="000E2C71" w:rsidTr="000C42BA">
        <w:tc>
          <w:tcPr>
            <w:tcW w:w="1271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0E2C71" w:rsidRDefault="00171F91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0E2C71" w:rsidRDefault="00A4067D" w:rsidP="000C42BA">
            <w:pPr>
              <w:jc w:val="center"/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1922" w:type="dxa"/>
          </w:tcPr>
          <w:p w:rsidR="000E2C71" w:rsidRDefault="00991A25" w:rsidP="000C42BA">
            <w:pPr>
              <w:jc w:val="left"/>
            </w:pPr>
            <w:r>
              <w:t>Char mac[6]</w:t>
            </w:r>
          </w:p>
        </w:tc>
      </w:tr>
    </w:tbl>
    <w:p w:rsidR="00B47B2F" w:rsidRPr="009665F5" w:rsidRDefault="00B47B2F" w:rsidP="009665F5"/>
    <w:p w:rsidR="00AC6571" w:rsidRDefault="00F2298F" w:rsidP="00F2298F">
      <w:pPr>
        <w:pStyle w:val="ac"/>
      </w:pPr>
      <w:bookmarkStart w:id="35" w:name="_Ref483137021"/>
      <w:bookmarkStart w:id="36" w:name="_Toc48735905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4</w:t>
      </w:r>
      <w:r>
        <w:fldChar w:fldCharType="end"/>
      </w:r>
      <w:bookmarkEnd w:id="35"/>
      <w:r>
        <w:t xml:space="preserve"> </w:t>
      </w:r>
      <w:r w:rsidR="00867351">
        <w:rPr>
          <w:rFonts w:hint="eastAsia"/>
        </w:rPr>
        <w:t>版本信息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394C4B" w:rsidTr="000C42BA">
        <w:tc>
          <w:tcPr>
            <w:tcW w:w="1271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394C4B" w:rsidRDefault="00394C4B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5C3EB9" w:rsidP="000C42BA">
            <w:pPr>
              <w:jc w:val="center"/>
            </w:pPr>
            <w:proofErr w:type="spellStart"/>
            <w:r>
              <w:rPr>
                <w:rFonts w:hint="eastAsia"/>
              </w:rPr>
              <w:t>sVeriosn</w:t>
            </w:r>
            <w:proofErr w:type="spellEnd"/>
            <w:r>
              <w:rPr>
                <w:rFonts w:hint="eastAsia"/>
              </w:rPr>
              <w:t>（软件版本）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“0.01”S</w:t>
            </w:r>
            <w:r>
              <w:rPr>
                <w:rFonts w:hint="eastAsia"/>
              </w:rPr>
              <w:t>tring</w:t>
            </w:r>
          </w:p>
        </w:tc>
      </w:tr>
      <w:tr w:rsidR="00394C4B" w:rsidTr="000C42BA">
        <w:tc>
          <w:tcPr>
            <w:tcW w:w="1271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394C4B" w:rsidRDefault="001957C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394C4B" w:rsidRDefault="002507E7" w:rsidP="000C42BA">
            <w:pPr>
              <w:jc w:val="center"/>
            </w:pPr>
            <w:proofErr w:type="spellStart"/>
            <w:r>
              <w:rPr>
                <w:rFonts w:hint="eastAsia"/>
              </w:rPr>
              <w:t>fVersion</w:t>
            </w:r>
            <w:proofErr w:type="spellEnd"/>
            <w:r>
              <w:t>(</w:t>
            </w:r>
            <w:r w:rsidR="00394C4B">
              <w:rPr>
                <w:rFonts w:hint="eastAsia"/>
              </w:rPr>
              <w:t>FPGA</w:t>
            </w:r>
            <w:r w:rsidR="00394C4B">
              <w:rPr>
                <w:rFonts w:hint="eastAsia"/>
              </w:rPr>
              <w:t>版本</w:t>
            </w:r>
            <w:r>
              <w:rPr>
                <w:rFonts w:hint="eastAsia"/>
              </w:rPr>
              <w:t>)</w:t>
            </w:r>
          </w:p>
        </w:tc>
        <w:tc>
          <w:tcPr>
            <w:tcW w:w="1922" w:type="dxa"/>
          </w:tcPr>
          <w:p w:rsidR="00394C4B" w:rsidRDefault="001957C5" w:rsidP="000C42BA">
            <w:pPr>
              <w:jc w:val="left"/>
            </w:pPr>
            <w:r>
              <w:t>“0.01”</w:t>
            </w:r>
          </w:p>
        </w:tc>
      </w:tr>
    </w:tbl>
    <w:p w:rsidR="00394C4B" w:rsidRDefault="00394C4B" w:rsidP="00AC6571"/>
    <w:p w:rsidR="00A448F3" w:rsidRDefault="00F2298F" w:rsidP="00F2298F">
      <w:pPr>
        <w:pStyle w:val="ac"/>
      </w:pPr>
      <w:bookmarkStart w:id="37" w:name="_Ref483137022"/>
      <w:bookmarkStart w:id="38" w:name="_Toc48735905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5</w:t>
      </w:r>
      <w:r>
        <w:fldChar w:fldCharType="end"/>
      </w:r>
      <w:bookmarkEnd w:id="37"/>
      <w:r>
        <w:t xml:space="preserve"> </w:t>
      </w:r>
      <w:r w:rsidR="00D503E3">
        <w:rPr>
          <w:rFonts w:hint="eastAsia"/>
        </w:rPr>
        <w:t xml:space="preserve">GPS </w:t>
      </w:r>
      <w:r w:rsidR="00D503E3">
        <w:rPr>
          <w:rFonts w:hint="eastAsia"/>
        </w:rPr>
        <w:t>状态</w:t>
      </w:r>
      <w:bookmarkEnd w:id="3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935DE6" w:rsidTr="000C42BA">
        <w:tc>
          <w:tcPr>
            <w:tcW w:w="1271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935DE6" w:rsidRDefault="00935DE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可见星数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使用卫星数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时间可用标志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935DE6" w:rsidTr="000C42BA">
        <w:tc>
          <w:tcPr>
            <w:tcW w:w="1271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35DE6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35DE6" w:rsidRDefault="0071377F" w:rsidP="000C42BA">
            <w:pPr>
              <w:jc w:val="center"/>
            </w:pPr>
            <w:r>
              <w:rPr>
                <w:rFonts w:hint="eastAsia"/>
              </w:rPr>
              <w:t>当前闰秒值</w:t>
            </w:r>
          </w:p>
        </w:tc>
        <w:tc>
          <w:tcPr>
            <w:tcW w:w="1922" w:type="dxa"/>
          </w:tcPr>
          <w:p w:rsidR="00935DE6" w:rsidRDefault="00935DE6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闰秒使能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1377F" w:rsidTr="000C42BA">
        <w:tc>
          <w:tcPr>
            <w:tcW w:w="1271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1377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1377F" w:rsidRDefault="0071377F" w:rsidP="000C42BA">
            <w:pPr>
              <w:jc w:val="center"/>
            </w:pPr>
            <w:r>
              <w:rPr>
                <w:rFonts w:hint="eastAsia"/>
              </w:rPr>
              <w:t>正闰秒或负闰秒</w:t>
            </w:r>
          </w:p>
        </w:tc>
        <w:tc>
          <w:tcPr>
            <w:tcW w:w="1922" w:type="dxa"/>
          </w:tcPr>
          <w:p w:rsidR="0071377F" w:rsidRDefault="0071377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E</w:t>
            </w:r>
            <w:r>
              <w:t>:</w:t>
            </w:r>
            <w:r>
              <w:rPr>
                <w:rFonts w:hint="eastAsia"/>
              </w:rPr>
              <w:t>西经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W:</w:t>
            </w:r>
            <w:r>
              <w:rPr>
                <w:rFonts w:hint="eastAsia"/>
              </w:rPr>
              <w:t>东经</w:t>
            </w: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北纬</w:t>
            </w:r>
          </w:p>
          <w:p w:rsidR="0075504F" w:rsidRDefault="0075504F" w:rsidP="000C42BA">
            <w:pPr>
              <w:jc w:val="left"/>
            </w:pPr>
            <w:r>
              <w:rPr>
                <w:rFonts w:hint="eastAsia"/>
              </w:rPr>
              <w:t>字符‘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’</w:t>
            </w:r>
            <w:r>
              <w:t>:</w:t>
            </w:r>
            <w:r>
              <w:rPr>
                <w:rFonts w:hint="eastAsia"/>
              </w:rPr>
              <w:t>南纬</w:t>
            </w:r>
          </w:p>
          <w:p w:rsidR="0075504F" w:rsidRDefault="0075504F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BA3551" w:rsidP="000C42BA">
            <w:pPr>
              <w:jc w:val="center"/>
            </w:pPr>
            <w:r>
              <w:rPr>
                <w:rFonts w:hint="eastAsia"/>
              </w:rPr>
              <w:t>经度</w:t>
            </w:r>
            <w:r w:rsidR="0075504F">
              <w:rPr>
                <w:rFonts w:hint="eastAsia"/>
              </w:rPr>
              <w:t>-</w:t>
            </w:r>
            <w:r w:rsidR="0075504F"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BA3551" w:rsidTr="000C42BA">
        <w:tc>
          <w:tcPr>
            <w:tcW w:w="1271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BA3551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BA3551" w:rsidRDefault="00BA3551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度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  <w:tr w:rsidR="0075504F" w:rsidTr="000C42BA">
        <w:tc>
          <w:tcPr>
            <w:tcW w:w="1271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27" w:type="dxa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秒</w:t>
            </w:r>
          </w:p>
        </w:tc>
        <w:tc>
          <w:tcPr>
            <w:tcW w:w="1922" w:type="dxa"/>
          </w:tcPr>
          <w:p w:rsidR="0075504F" w:rsidRDefault="0075504F" w:rsidP="000C42BA">
            <w:pPr>
              <w:jc w:val="left"/>
            </w:pPr>
          </w:p>
        </w:tc>
      </w:tr>
    </w:tbl>
    <w:p w:rsidR="00A448F3" w:rsidRDefault="00A448F3" w:rsidP="00AC6571"/>
    <w:p w:rsidR="0075504F" w:rsidRDefault="00F2298F" w:rsidP="00F2298F">
      <w:pPr>
        <w:pStyle w:val="ac"/>
      </w:pPr>
      <w:bookmarkStart w:id="39" w:name="_Ref483137023"/>
      <w:bookmarkStart w:id="40" w:name="_Toc48735905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6</w:t>
      </w:r>
      <w:r>
        <w:fldChar w:fldCharType="end"/>
      </w:r>
      <w:bookmarkEnd w:id="39"/>
      <w:r>
        <w:t xml:space="preserve"> </w:t>
      </w:r>
      <w:r w:rsidR="00493666">
        <w:rPr>
          <w:rFonts w:hint="eastAsia"/>
        </w:rPr>
        <w:t>系统设置</w:t>
      </w:r>
      <w:bookmarkEnd w:id="4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75504F" w:rsidTr="000C42BA">
        <w:tc>
          <w:tcPr>
            <w:tcW w:w="1271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75504F" w:rsidRDefault="0075504F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51ED6" w:rsidTr="000C42BA">
        <w:tc>
          <w:tcPr>
            <w:tcW w:w="1271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51ED6" w:rsidRDefault="00B51ED6" w:rsidP="00B51ED6">
            <w:pPr>
              <w:jc w:val="center"/>
            </w:pPr>
            <w:r>
              <w:rPr>
                <w:rFonts w:hint="eastAsia"/>
              </w:rPr>
              <w:t>参考源（可设置</w:t>
            </w:r>
            <w:r w:rsidR="00B02797">
              <w:rPr>
                <w:rFonts w:hint="eastAsia"/>
              </w:rPr>
              <w:t>或读取</w:t>
            </w:r>
            <w:r>
              <w:rPr>
                <w:rFonts w:hint="eastAsia"/>
              </w:rPr>
              <w:t>）</w:t>
            </w:r>
          </w:p>
        </w:tc>
        <w:tc>
          <w:tcPr>
            <w:tcW w:w="1922" w:type="dxa"/>
          </w:tcPr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：卫星</w:t>
            </w:r>
          </w:p>
          <w:p w:rsidR="00B51ED6" w:rsidRDefault="00B51ED6" w:rsidP="00B51ED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PTP</w:t>
            </w:r>
          </w:p>
          <w:p w:rsidR="00B51ED6" w:rsidRDefault="00B51ED6" w:rsidP="00B51ED6">
            <w:pPr>
              <w:jc w:val="left"/>
            </w:pPr>
          </w:p>
        </w:tc>
      </w:tr>
      <w:tr w:rsidR="00493666" w:rsidTr="000C42BA">
        <w:tc>
          <w:tcPr>
            <w:tcW w:w="1271" w:type="dxa"/>
          </w:tcPr>
          <w:p w:rsidR="00493666" w:rsidRDefault="002E5267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93666" w:rsidRDefault="00493666" w:rsidP="00B51ED6">
            <w:pPr>
              <w:jc w:val="center"/>
            </w:pPr>
            <w:r>
              <w:rPr>
                <w:rFonts w:hint="eastAsia"/>
              </w:rPr>
              <w:t>日志等级</w:t>
            </w:r>
          </w:p>
        </w:tc>
        <w:tc>
          <w:tcPr>
            <w:tcW w:w="1922" w:type="dxa"/>
          </w:tcPr>
          <w:p w:rsidR="00493666" w:rsidRDefault="00CE499E" w:rsidP="00B51ED6">
            <w:pPr>
              <w:jc w:val="left"/>
            </w:pPr>
            <w:r>
              <w:rPr>
                <w:rFonts w:hint="eastAsia"/>
              </w:rPr>
              <w:t>0~</w:t>
            </w:r>
            <w:r>
              <w:t>5</w:t>
            </w: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  <w:tr w:rsidR="00296064" w:rsidTr="000C42BA">
        <w:tc>
          <w:tcPr>
            <w:tcW w:w="1271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96064" w:rsidRDefault="00296064" w:rsidP="00B51E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96064" w:rsidRDefault="00296064" w:rsidP="00B51ED6">
            <w:pPr>
              <w:jc w:val="center"/>
            </w:pPr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922" w:type="dxa"/>
          </w:tcPr>
          <w:p w:rsidR="00296064" w:rsidRDefault="00296064" w:rsidP="00B51ED6">
            <w:pPr>
              <w:jc w:val="left"/>
            </w:pPr>
          </w:p>
        </w:tc>
      </w:tr>
    </w:tbl>
    <w:p w:rsidR="0075504F" w:rsidRDefault="0075504F" w:rsidP="00AC6571"/>
    <w:p w:rsidR="004D01FA" w:rsidRDefault="00F2298F" w:rsidP="00F2298F">
      <w:pPr>
        <w:pStyle w:val="ac"/>
      </w:pPr>
      <w:bookmarkStart w:id="41" w:name="_Ref483137024"/>
      <w:bookmarkStart w:id="42" w:name="_Toc487359057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7</w:t>
      </w:r>
      <w:r>
        <w:fldChar w:fldCharType="end"/>
      </w:r>
      <w:bookmarkEnd w:id="41"/>
      <w:r>
        <w:t xml:space="preserve"> </w:t>
      </w:r>
      <w:r w:rsidR="00D72F46">
        <w:rPr>
          <w:rFonts w:hint="eastAsia"/>
        </w:rPr>
        <w:t>PTP</w:t>
      </w:r>
      <w:r w:rsidR="004D01FA">
        <w:rPr>
          <w:rFonts w:hint="eastAsia"/>
        </w:rPr>
        <w:t>配</w:t>
      </w:r>
      <w:r w:rsidR="00B9078E">
        <w:rPr>
          <w:rFonts w:hint="eastAsia"/>
        </w:rPr>
        <w:t>表</w:t>
      </w:r>
      <w:r w:rsidR="004D01FA">
        <w:rPr>
          <w:rFonts w:hint="eastAsia"/>
        </w:rPr>
        <w:t>置全</w:t>
      </w:r>
      <w:bookmarkEnd w:id="4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72F46" w:rsidTr="000C42BA">
        <w:tc>
          <w:tcPr>
            <w:tcW w:w="1271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72F46" w:rsidRDefault="00D72F46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72F46" w:rsidTr="000C42BA">
        <w:tc>
          <w:tcPr>
            <w:tcW w:w="1271" w:type="dxa"/>
          </w:tcPr>
          <w:p w:rsidR="00D72F46" w:rsidRDefault="00770935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72F46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72F46" w:rsidRDefault="002F17DA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D72F46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P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2F17DA" w:rsidRDefault="006721D0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2F17DA" w:rsidRDefault="00D53CB8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2F17DA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2F17DA" w:rsidTr="000C42BA">
        <w:tc>
          <w:tcPr>
            <w:tcW w:w="1271" w:type="dxa"/>
          </w:tcPr>
          <w:p w:rsidR="002F17DA" w:rsidRDefault="00770935" w:rsidP="000C42B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F17DA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2F17DA" w:rsidRDefault="008222CF" w:rsidP="008222CF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2F17DA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222CF" w:rsidTr="000C42BA">
        <w:tc>
          <w:tcPr>
            <w:tcW w:w="1271" w:type="dxa"/>
          </w:tcPr>
          <w:p w:rsidR="008222CF" w:rsidRDefault="00770935" w:rsidP="000C42B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8222CF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222CF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8222CF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5C6F74" w:rsidRDefault="00925ECE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C6F74" w:rsidRPr="005C6F74" w:rsidRDefault="005C6F74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5C6F74" w:rsidRDefault="008C434C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770935" w:rsidP="000C42B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40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[</w:t>
            </w:r>
            <w:r w:rsidR="00C7727F">
              <w:rPr>
                <w:rFonts w:ascii="等线" w:eastAsia="等线" w:hAnsi="等线"/>
                <w:color w:val="000000"/>
                <w:sz w:val="22"/>
              </w:rPr>
              <w:t>10</w:t>
            </w:r>
            <w:r w:rsidR="00C7727F">
              <w:rPr>
                <w:rFonts w:ascii="等线" w:eastAsia="等线" w:hAnsi="等线" w:hint="eastAsia"/>
                <w:color w:val="000000"/>
                <w:sz w:val="22"/>
              </w:rPr>
              <w:t>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5C6F74" w:rsidTr="000C42BA">
        <w:tc>
          <w:tcPr>
            <w:tcW w:w="1271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1276" w:type="dxa"/>
          </w:tcPr>
          <w:p w:rsidR="005C6F74" w:rsidRDefault="00E34F2C" w:rsidP="000C42BA">
            <w:pPr>
              <w:jc w:val="center"/>
            </w:pPr>
            <w:r>
              <w:t>60</w:t>
            </w:r>
          </w:p>
        </w:tc>
        <w:tc>
          <w:tcPr>
            <w:tcW w:w="3827" w:type="dxa"/>
          </w:tcPr>
          <w:p w:rsidR="005C6F74" w:rsidRPr="005C6F74" w:rsidRDefault="00361509" w:rsidP="002F17D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  <w:r w:rsidR="00C7727F">
              <w:rPr>
                <w:rFonts w:ascii="等线" w:eastAsia="等线" w:hAnsi="等线"/>
                <w:color w:val="000000"/>
                <w:sz w:val="22"/>
              </w:rPr>
              <w:t>[10]</w:t>
            </w:r>
          </w:p>
        </w:tc>
        <w:tc>
          <w:tcPr>
            <w:tcW w:w="1922" w:type="dxa"/>
          </w:tcPr>
          <w:p w:rsidR="005C6F74" w:rsidRDefault="00495277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8522DE" w:rsidRDefault="008522DE" w:rsidP="00AC6571"/>
    <w:p w:rsidR="001350FB" w:rsidRDefault="00F2298F" w:rsidP="00F2298F">
      <w:pPr>
        <w:pStyle w:val="ac"/>
      </w:pPr>
      <w:bookmarkStart w:id="43" w:name="_Ref483137030"/>
      <w:bookmarkStart w:id="44" w:name="_Toc487359058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8</w:t>
      </w:r>
      <w:r>
        <w:fldChar w:fldCharType="end"/>
      </w:r>
      <w:bookmarkEnd w:id="43"/>
      <w:r>
        <w:t xml:space="preserve"> </w:t>
      </w:r>
      <w:r w:rsidR="001350FB">
        <w:rPr>
          <w:rFonts w:hint="eastAsia"/>
        </w:rPr>
        <w:t>PTP</w:t>
      </w:r>
      <w:r w:rsidR="001350FB">
        <w:rPr>
          <w:rFonts w:hint="eastAsia"/>
        </w:rPr>
        <w:t>常用配置</w:t>
      </w:r>
      <w:bookmarkEnd w:id="4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84B8D" w:rsidTr="000C42BA">
        <w:tc>
          <w:tcPr>
            <w:tcW w:w="1271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jc w:val="center"/>
            </w:pPr>
            <w:proofErr w:type="spellStart"/>
            <w:r>
              <w:rPr>
                <w:rFonts w:hint="eastAsia"/>
              </w:rPr>
              <w:t>clockType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Pr="002F17DA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domainNumber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domainFilterSwitch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protoType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2F17DA">
              <w:rPr>
                <w:rFonts w:ascii="等线" w:eastAsia="等线" w:hAnsi="等线"/>
                <w:color w:val="000000"/>
                <w:sz w:val="22"/>
              </w:rPr>
              <w:t>modeType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transmitDelayType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484B8D" w:rsidTr="000C42BA">
        <w:tc>
          <w:tcPr>
            <w:tcW w:w="1271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484B8D" w:rsidRDefault="00484B8D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84B8D" w:rsidRDefault="00484B8D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8222CF">
              <w:rPr>
                <w:rFonts w:ascii="等线" w:eastAsia="等线" w:hAnsi="等线"/>
                <w:color w:val="000000"/>
                <w:sz w:val="22"/>
              </w:rPr>
              <w:t>stepType</w:t>
            </w:r>
            <w:proofErr w:type="spellEnd"/>
          </w:p>
        </w:tc>
        <w:tc>
          <w:tcPr>
            <w:tcW w:w="1922" w:type="dxa"/>
          </w:tcPr>
          <w:p w:rsidR="00484B8D" w:rsidRDefault="00484B8D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484B8D" w:rsidRDefault="00484B8D" w:rsidP="00AC6571"/>
    <w:p w:rsidR="00C47DB5" w:rsidRDefault="00F2298F" w:rsidP="00F2298F">
      <w:pPr>
        <w:pStyle w:val="ac"/>
      </w:pPr>
      <w:bookmarkStart w:id="45" w:name="_Ref483137044"/>
      <w:bookmarkStart w:id="46" w:name="_Toc487359059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9</w:t>
      </w:r>
      <w:r>
        <w:fldChar w:fldCharType="end"/>
      </w:r>
      <w:bookmarkEnd w:id="45"/>
      <w:r>
        <w:t xml:space="preserve"> </w:t>
      </w:r>
      <w:r w:rsidR="00C47DB5">
        <w:rPr>
          <w:rFonts w:hint="eastAsia"/>
        </w:rPr>
        <w:t>PTP</w:t>
      </w:r>
      <w:r w:rsidR="00B9078E">
        <w:t xml:space="preserve"> </w:t>
      </w:r>
      <w:r w:rsidR="00C47DB5">
        <w:rPr>
          <w:rFonts w:hint="eastAsia"/>
        </w:rPr>
        <w:t>Master</w:t>
      </w:r>
      <w:bookmarkEnd w:id="4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A10E61" w:rsidTr="000C42BA">
        <w:tc>
          <w:tcPr>
            <w:tcW w:w="1271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A10E61" w:rsidRDefault="00A10E61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synFreq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A10E61" w:rsidTr="000C42BA">
        <w:tc>
          <w:tcPr>
            <w:tcW w:w="1271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10E61" w:rsidRDefault="00A10E61" w:rsidP="00A10E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A10E61" w:rsidRDefault="00A10E61" w:rsidP="00A10E61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announceFreq</w:t>
            </w:r>
            <w:proofErr w:type="spellEnd"/>
          </w:p>
        </w:tc>
        <w:tc>
          <w:tcPr>
            <w:tcW w:w="1922" w:type="dxa"/>
          </w:tcPr>
          <w:p w:rsidR="00A10E61" w:rsidRDefault="00A10E61" w:rsidP="00A10E61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grandmasterPriority1</w:t>
            </w:r>
          </w:p>
        </w:tc>
        <w:tc>
          <w:tcPr>
            <w:tcW w:w="1922" w:type="dxa"/>
          </w:tcPr>
          <w:p w:rsidR="00624CBE" w:rsidRDefault="00624CBE" w:rsidP="00624CBE">
            <w:pPr>
              <w:jc w:val="left"/>
            </w:pPr>
            <w:r>
              <w:t xml:space="preserve"> </w:t>
            </w:r>
          </w:p>
          <w:p w:rsidR="0084695A" w:rsidRDefault="00624CBE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5C6F74">
              <w:rPr>
                <w:rFonts w:ascii="等线" w:eastAsia="等线" w:hAnsi="等线"/>
                <w:color w:val="000000"/>
                <w:sz w:val="22"/>
              </w:rPr>
              <w:t>grandmasterPriority2</w:t>
            </w:r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84695A" w:rsidTr="000C42BA">
        <w:tc>
          <w:tcPr>
            <w:tcW w:w="1271" w:type="dxa"/>
          </w:tcPr>
          <w:p w:rsidR="0084695A" w:rsidRDefault="0084695A" w:rsidP="0084695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84695A" w:rsidRDefault="0084695A" w:rsidP="008469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84695A" w:rsidRPr="005C6F74" w:rsidRDefault="0084695A" w:rsidP="0084695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84695A" w:rsidRDefault="0084695A" w:rsidP="0084695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C47DB5" w:rsidRDefault="00C47DB5" w:rsidP="00AC6571"/>
    <w:p w:rsidR="00624CBE" w:rsidRDefault="00B9078E" w:rsidP="00B9078E">
      <w:pPr>
        <w:pStyle w:val="ac"/>
      </w:pPr>
      <w:bookmarkStart w:id="47" w:name="_Ref483137049"/>
      <w:bookmarkStart w:id="48" w:name="_Toc487359060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10</w:t>
      </w:r>
      <w:r>
        <w:fldChar w:fldCharType="end"/>
      </w:r>
      <w:bookmarkEnd w:id="47"/>
      <w:r>
        <w:t xml:space="preserve"> </w:t>
      </w:r>
      <w:r w:rsidR="00624CBE">
        <w:rPr>
          <w:rFonts w:hint="eastAsia"/>
        </w:rPr>
        <w:t>PTP Slave</w:t>
      </w:r>
      <w:bookmarkEnd w:id="4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0C42BA" w:rsidTr="000C42BA">
        <w:tc>
          <w:tcPr>
            <w:tcW w:w="1271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pdelayreqFreq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UniNegotiationEnable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t xml:space="preserve"> </w:t>
            </w:r>
          </w:p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UnicastDuration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0C42BA" w:rsidTr="000C42BA">
        <w:tc>
          <w:tcPr>
            <w:tcW w:w="1271" w:type="dxa"/>
          </w:tcPr>
          <w:p w:rsidR="000C42BA" w:rsidRDefault="000C42BA" w:rsidP="000C42BA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0C42BA" w:rsidRDefault="000C42BA" w:rsidP="000C42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0C42BA" w:rsidRPr="005C6F74" w:rsidRDefault="000C42BA" w:rsidP="000C42B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currentUtcOffset</w:t>
            </w:r>
            <w:proofErr w:type="spellEnd"/>
          </w:p>
        </w:tc>
        <w:tc>
          <w:tcPr>
            <w:tcW w:w="1922" w:type="dxa"/>
          </w:tcPr>
          <w:p w:rsidR="000C42BA" w:rsidRDefault="000C42BA" w:rsidP="000C42BA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624CBE" w:rsidRDefault="00624CBE" w:rsidP="00AC6571"/>
    <w:p w:rsidR="00C512E0" w:rsidRDefault="00B9078E" w:rsidP="00B9078E">
      <w:pPr>
        <w:pStyle w:val="ac"/>
      </w:pPr>
      <w:bookmarkStart w:id="49" w:name="_Ref483137054"/>
      <w:bookmarkStart w:id="50" w:name="_Toc487359061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11</w:t>
      </w:r>
      <w:r>
        <w:fldChar w:fldCharType="end"/>
      </w:r>
      <w:bookmarkEnd w:id="49"/>
      <w:r>
        <w:t xml:space="preserve"> </w:t>
      </w:r>
      <w:r w:rsidR="00C512E0">
        <w:rPr>
          <w:rFonts w:hint="eastAsia"/>
        </w:rPr>
        <w:t>PTP</w:t>
      </w:r>
      <w:r w:rsidR="00C512E0">
        <w:rPr>
          <w:rFonts w:hint="eastAsia"/>
        </w:rPr>
        <w:t>单播</w:t>
      </w:r>
      <w:r w:rsidR="00C512E0">
        <w:rPr>
          <w:rFonts w:hint="eastAsia"/>
        </w:rPr>
        <w:t>IP</w:t>
      </w:r>
      <w:r w:rsidR="00C512E0">
        <w:rPr>
          <w:rFonts w:hint="eastAsia"/>
        </w:rPr>
        <w:t>地址</w:t>
      </w:r>
      <w:bookmarkEnd w:id="5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D22277" w:rsidTr="005A610C">
        <w:tc>
          <w:tcPr>
            <w:tcW w:w="1271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22277" w:rsidRPr="005C6F74" w:rsidRDefault="00D22277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C6F74">
              <w:rPr>
                <w:rFonts w:ascii="等线" w:eastAsia="等线" w:hAnsi="等线"/>
                <w:color w:val="000000"/>
                <w:sz w:val="22"/>
              </w:rPr>
              <w:t>validServerNum</w:t>
            </w:r>
            <w:proofErr w:type="spellEnd"/>
          </w:p>
        </w:tc>
        <w:tc>
          <w:tcPr>
            <w:tcW w:w="1922" w:type="dxa"/>
          </w:tcPr>
          <w:p w:rsidR="00D22277" w:rsidRDefault="00D22277" w:rsidP="005A610C">
            <w:pPr>
              <w:jc w:val="left"/>
            </w:pPr>
            <w:r>
              <w:rPr>
                <w:rFonts w:hint="eastAsia"/>
              </w:rPr>
              <w:t>见《</w:t>
            </w:r>
            <w:r w:rsidRPr="006721D0">
              <w:rPr>
                <w:rFonts w:hint="eastAsia"/>
              </w:rPr>
              <w:t>PTP</w:t>
            </w:r>
            <w:r w:rsidRPr="006721D0">
              <w:rPr>
                <w:rFonts w:hint="eastAsia"/>
              </w:rPr>
              <w:t>配置参数与状态变量</w:t>
            </w:r>
            <w:r w:rsidRPr="006721D0">
              <w:rPr>
                <w:rFonts w:hint="eastAsia"/>
              </w:rPr>
              <w:t xml:space="preserve"> v0.3</w:t>
            </w:r>
            <w:r>
              <w:rPr>
                <w:rFonts w:hint="eastAsia"/>
              </w:rPr>
              <w:t>》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22277" w:rsidRDefault="00D22277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D22277" w:rsidRPr="005C6F74" w:rsidRDefault="00D22277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</w:p>
        </w:tc>
        <w:tc>
          <w:tcPr>
            <w:tcW w:w="1922" w:type="dxa"/>
          </w:tcPr>
          <w:p w:rsidR="00D22277" w:rsidRDefault="00D22277" w:rsidP="005A610C">
            <w:pPr>
              <w:jc w:val="left"/>
            </w:pPr>
          </w:p>
        </w:tc>
      </w:tr>
      <w:tr w:rsidR="00D22277" w:rsidTr="005A610C">
        <w:tc>
          <w:tcPr>
            <w:tcW w:w="1271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D22277" w:rsidRPr="005C6F74" w:rsidRDefault="00D22277" w:rsidP="00D2227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ServerIp</w:t>
            </w:r>
            <w:proofErr w:type="spellEnd"/>
          </w:p>
        </w:tc>
        <w:tc>
          <w:tcPr>
            <w:tcW w:w="1922" w:type="dxa"/>
          </w:tcPr>
          <w:p w:rsidR="00D22277" w:rsidRDefault="00D22277" w:rsidP="00D22277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  <w:tr w:rsidR="00D22277" w:rsidTr="005A610C">
        <w:tc>
          <w:tcPr>
            <w:tcW w:w="1271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D22277" w:rsidRDefault="00D22277" w:rsidP="00D2227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27" w:type="dxa"/>
          </w:tcPr>
          <w:p w:rsidR="00D22277" w:rsidRPr="005C6F74" w:rsidRDefault="00D22277" w:rsidP="00D2227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ServerMac</w:t>
            </w:r>
            <w:proofErr w:type="spellEnd"/>
          </w:p>
        </w:tc>
        <w:tc>
          <w:tcPr>
            <w:tcW w:w="1922" w:type="dxa"/>
          </w:tcPr>
          <w:p w:rsidR="00D22277" w:rsidRDefault="00D22277" w:rsidP="00D22277">
            <w:pPr>
              <w:jc w:val="left"/>
            </w:pPr>
            <w:r>
              <w:rPr>
                <w:rFonts w:hint="eastAsia"/>
              </w:rPr>
              <w:t>同上</w:t>
            </w:r>
          </w:p>
        </w:tc>
      </w:tr>
    </w:tbl>
    <w:p w:rsidR="007941E4" w:rsidRDefault="007941E4" w:rsidP="00AC6571"/>
    <w:p w:rsidR="00547238" w:rsidRDefault="00B9078E" w:rsidP="00B9078E">
      <w:pPr>
        <w:pStyle w:val="ac"/>
      </w:pPr>
      <w:bookmarkStart w:id="51" w:name="_Ref483137060"/>
      <w:bookmarkStart w:id="52" w:name="_Toc487359062"/>
      <w:r>
        <w:rPr>
          <w:rFonts w:hint="eastAsia"/>
        </w:rPr>
        <w:lastRenderedPageBreak/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12</w:t>
      </w:r>
      <w:r>
        <w:fldChar w:fldCharType="end"/>
      </w:r>
      <w:bookmarkEnd w:id="51"/>
      <w:r>
        <w:t xml:space="preserve"> </w:t>
      </w:r>
      <w:r w:rsidR="00547238">
        <w:rPr>
          <w:rFonts w:hint="eastAsia"/>
        </w:rPr>
        <w:t>NTP</w:t>
      </w:r>
      <w:r w:rsidR="005944D8">
        <w:rPr>
          <w:rFonts w:hint="eastAsia"/>
        </w:rPr>
        <w:t>常用</w:t>
      </w:r>
      <w:r w:rsidR="00547238">
        <w:rPr>
          <w:rFonts w:hint="eastAsia"/>
        </w:rPr>
        <w:t>配置</w:t>
      </w:r>
      <w:bookmarkEnd w:id="5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4D5C16" w:rsidTr="005A610C">
        <w:tc>
          <w:tcPr>
            <w:tcW w:w="1271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4D5C16" w:rsidTr="005A610C">
        <w:tc>
          <w:tcPr>
            <w:tcW w:w="1271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>
              <w:rPr>
                <w:rFonts w:ascii="等线" w:eastAsia="等线" w:hAnsi="等线"/>
                <w:color w:val="000000"/>
                <w:sz w:val="22"/>
              </w:rPr>
              <w:t>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BroadCast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06030" w:rsidTr="005A610C">
        <w:tc>
          <w:tcPr>
            <w:tcW w:w="1271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6030" w:rsidRDefault="00B06030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06030" w:rsidRDefault="00B06030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MutiCast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请求间隔</w:t>
            </w:r>
          </w:p>
        </w:tc>
        <w:tc>
          <w:tcPr>
            <w:tcW w:w="1922" w:type="dxa"/>
          </w:tcPr>
          <w:p w:rsidR="00B06030" w:rsidRDefault="00B06030" w:rsidP="005A610C">
            <w:pPr>
              <w:jc w:val="left"/>
            </w:pPr>
          </w:p>
        </w:tc>
      </w:tr>
      <w:tr w:rsidR="004D5C16" w:rsidTr="005A610C">
        <w:tc>
          <w:tcPr>
            <w:tcW w:w="1271" w:type="dxa"/>
          </w:tcPr>
          <w:p w:rsidR="004D5C16" w:rsidRDefault="00B06030" w:rsidP="005A610C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Pr="005C6F74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50C8F" w:rsidTr="005A610C">
        <w:tc>
          <w:tcPr>
            <w:tcW w:w="1271" w:type="dxa"/>
          </w:tcPr>
          <w:p w:rsidR="00450C8F" w:rsidRDefault="00B06030" w:rsidP="005A610C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450C8F" w:rsidRDefault="00450C8F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50C8F" w:rsidRDefault="00450C8F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450C8F" w:rsidRDefault="00384826" w:rsidP="005A610C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384826" w:rsidRDefault="00384826" w:rsidP="005A610C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4D5C16" w:rsidTr="005A610C">
        <w:tc>
          <w:tcPr>
            <w:tcW w:w="1271" w:type="dxa"/>
          </w:tcPr>
          <w:p w:rsidR="004D5C16" w:rsidRDefault="00914FD5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4D5C16" w:rsidRDefault="00384826" w:rsidP="005A610C">
            <w:pPr>
              <w:jc w:val="left"/>
            </w:pPr>
            <w:r>
              <w:rPr>
                <w:rFonts w:hint="eastAsia"/>
              </w:rPr>
              <w:t>0~</w:t>
            </w:r>
            <w:r w:rsidR="00F767DF">
              <w:t>7</w:t>
            </w:r>
          </w:p>
        </w:tc>
      </w:tr>
      <w:tr w:rsidR="004D5C16" w:rsidTr="005A610C">
        <w:tc>
          <w:tcPr>
            <w:tcW w:w="1271" w:type="dxa"/>
          </w:tcPr>
          <w:p w:rsidR="004D5C16" w:rsidRDefault="00C64BBB" w:rsidP="005A610C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4D5C16" w:rsidRDefault="004D5C16" w:rsidP="005A610C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827" w:type="dxa"/>
          </w:tcPr>
          <w:p w:rsidR="004D5C16" w:rsidRDefault="004D5C16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4D5C16" w:rsidRDefault="004D5C16" w:rsidP="005A610C"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md5key[8][16]</w:t>
            </w:r>
          </w:p>
        </w:tc>
      </w:tr>
    </w:tbl>
    <w:p w:rsidR="00547238" w:rsidRDefault="00547238" w:rsidP="00AC6571"/>
    <w:p w:rsidR="00A25AF9" w:rsidRDefault="00B9078E" w:rsidP="00850FB7">
      <w:pPr>
        <w:pStyle w:val="ac"/>
      </w:pPr>
      <w:bookmarkStart w:id="53" w:name="_Ref483137064"/>
      <w:bookmarkStart w:id="54" w:name="_Toc487359063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13</w:t>
      </w:r>
      <w:r>
        <w:fldChar w:fldCharType="end"/>
      </w:r>
      <w:bookmarkEnd w:id="53"/>
      <w:r>
        <w:t xml:space="preserve"> </w:t>
      </w:r>
      <w:r w:rsidR="00A25AF9">
        <w:rPr>
          <w:rFonts w:hint="eastAsia"/>
        </w:rPr>
        <w:t>NTP</w:t>
      </w:r>
      <w:r w:rsidR="00A25AF9">
        <w:t xml:space="preserve"> </w:t>
      </w:r>
      <w:r w:rsidR="00A25AF9">
        <w:rPr>
          <w:rFonts w:hint="eastAsia"/>
        </w:rPr>
        <w:t>MD</w:t>
      </w:r>
      <w:r w:rsidR="00A25AF9">
        <w:t>5</w:t>
      </w:r>
      <w:r w:rsidR="00A25AF9">
        <w:rPr>
          <w:rFonts w:hint="eastAsia"/>
        </w:rPr>
        <w:t>使能</w:t>
      </w:r>
      <w:bookmarkEnd w:id="5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E35365" w:rsidTr="005A610C">
        <w:tc>
          <w:tcPr>
            <w:tcW w:w="1271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E35365" w:rsidRDefault="00E35365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B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road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Cast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MulitCastMode</w:t>
            </w:r>
            <w:proofErr w:type="spellEnd"/>
            <w:r w:rsidR="005944D8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MD</w:t>
            </w:r>
            <w:r w:rsidR="005944D8">
              <w:rPr>
                <w:rFonts w:ascii="等线" w:eastAsia="等线" w:hAnsi="等线"/>
                <w:color w:val="000000"/>
                <w:sz w:val="22"/>
              </w:rPr>
              <w:t>5</w:t>
            </w:r>
            <w:r w:rsidR="005944D8">
              <w:rPr>
                <w:rFonts w:ascii="等线" w:eastAsia="等线" w:hAnsi="等线" w:hint="eastAsia"/>
                <w:color w:val="000000"/>
                <w:sz w:val="22"/>
              </w:rPr>
              <w:t>号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Pr="005C6F74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enable</w:t>
            </w:r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9078E" w:rsidRDefault="00B9078E" w:rsidP="00B907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B9078E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symmetricMode</w:t>
            </w:r>
            <w:proofErr w:type="spellEnd"/>
          </w:p>
        </w:tc>
        <w:tc>
          <w:tcPr>
            <w:tcW w:w="1922" w:type="dxa"/>
          </w:tcPr>
          <w:p w:rsidR="00B9078E" w:rsidRDefault="00B9078E" w:rsidP="00B9078E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disable</w:t>
            </w:r>
          </w:p>
          <w:p w:rsidR="00B9078E" w:rsidRDefault="00B9078E" w:rsidP="00B9078E">
            <w:pPr>
              <w:jc w:val="lef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enable</w:t>
            </w:r>
          </w:p>
        </w:tc>
      </w:tr>
    </w:tbl>
    <w:p w:rsidR="00A25AF9" w:rsidRDefault="00A25AF9" w:rsidP="00AC6571"/>
    <w:p w:rsidR="00E35365" w:rsidRDefault="00B9078E" w:rsidP="00850FB7">
      <w:pPr>
        <w:pStyle w:val="ac"/>
      </w:pPr>
      <w:bookmarkStart w:id="55" w:name="_Ref483137067"/>
      <w:bookmarkStart w:id="56" w:name="_Toc487359064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 w:rsidR="00850FB7">
        <w:rPr>
          <w:noProof/>
        </w:rPr>
        <w:t>14</w:t>
      </w:r>
      <w:r>
        <w:fldChar w:fldCharType="end"/>
      </w:r>
      <w:bookmarkEnd w:id="55"/>
      <w:r>
        <w:t xml:space="preserve"> </w:t>
      </w:r>
      <w:r w:rsidR="00E35365">
        <w:rPr>
          <w:rFonts w:hint="eastAsia"/>
        </w:rPr>
        <w:t>NTP</w:t>
      </w:r>
      <w:r w:rsidR="00E35365">
        <w:t xml:space="preserve"> </w:t>
      </w:r>
      <w:r w:rsidR="00E35365">
        <w:rPr>
          <w:rFonts w:hint="eastAsia"/>
        </w:rPr>
        <w:t>MD</w:t>
      </w:r>
      <w:r w:rsidR="00E35365">
        <w:t xml:space="preserve">5 </w:t>
      </w:r>
      <w:r>
        <w:rPr>
          <w:rFonts w:hint="eastAsia"/>
        </w:rPr>
        <w:t>秘钥</w:t>
      </w:r>
      <w:bookmarkEnd w:id="5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B9078E" w:rsidTr="005A610C">
        <w:tc>
          <w:tcPr>
            <w:tcW w:w="1271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B9078E" w:rsidRDefault="00B9078E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K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ey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ndex</w:t>
            </w:r>
            <w:proofErr w:type="spellEnd"/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B9078E" w:rsidTr="005A610C">
        <w:tc>
          <w:tcPr>
            <w:tcW w:w="1271" w:type="dxa"/>
          </w:tcPr>
          <w:p w:rsidR="00B9078E" w:rsidRDefault="00B9078E" w:rsidP="005A610C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9078E" w:rsidRDefault="00B9078E" w:rsidP="005A610C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827" w:type="dxa"/>
          </w:tcPr>
          <w:p w:rsidR="00B9078E" w:rsidRDefault="00B9078E" w:rsidP="005A610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d5</w:t>
            </w:r>
            <w:r>
              <w:rPr>
                <w:rFonts w:ascii="等线" w:eastAsia="等线" w:hAnsi="等线"/>
                <w:color w:val="000000"/>
                <w:sz w:val="22"/>
              </w:rPr>
              <w:t>key[8]</w:t>
            </w:r>
          </w:p>
        </w:tc>
        <w:tc>
          <w:tcPr>
            <w:tcW w:w="1922" w:type="dxa"/>
          </w:tcPr>
          <w:p w:rsidR="00B9078E" w:rsidRDefault="00B9078E" w:rsidP="005A610C">
            <w:pPr>
              <w:jc w:val="left"/>
            </w:pPr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md5key[8][16]</w:t>
            </w:r>
          </w:p>
        </w:tc>
      </w:tr>
    </w:tbl>
    <w:p w:rsidR="00E35365" w:rsidRDefault="00850FB7" w:rsidP="00850FB7">
      <w:pPr>
        <w:pStyle w:val="ac"/>
      </w:pPr>
      <w:bookmarkStart w:id="57" w:name="_Ref483137936"/>
      <w:bookmarkStart w:id="58" w:name="_Toc487359065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57"/>
      <w:r>
        <w:t xml:space="preserve"> </w:t>
      </w:r>
      <w:r w:rsidR="003F3224">
        <w:rPr>
          <w:rFonts w:hint="eastAsia"/>
        </w:rPr>
        <w:t>NTP</w:t>
      </w:r>
      <w:r w:rsidR="003F3224">
        <w:rPr>
          <w:rFonts w:hint="eastAsia"/>
        </w:rPr>
        <w:t>黑名单</w:t>
      </w:r>
      <w:bookmarkEnd w:id="5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5944D8" w:rsidTr="007064E0">
        <w:tc>
          <w:tcPr>
            <w:tcW w:w="1271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5944D8" w:rsidTr="007064E0">
        <w:tc>
          <w:tcPr>
            <w:tcW w:w="1271" w:type="dxa"/>
          </w:tcPr>
          <w:p w:rsidR="005944D8" w:rsidRDefault="005944D8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5944D8" w:rsidRDefault="005944D8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5944D8" w:rsidRDefault="001315DE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黑名单使能</w:t>
            </w:r>
          </w:p>
        </w:tc>
        <w:tc>
          <w:tcPr>
            <w:tcW w:w="1922" w:type="dxa"/>
          </w:tcPr>
          <w:p w:rsidR="005944D8" w:rsidRDefault="005944D8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黑名单个数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黑名单IP地址#2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黑名单IP地址#3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黑名单子网掩码#</w:t>
            </w:r>
            <w:r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</w:p>
        </w:tc>
      </w:tr>
      <w:tr w:rsidR="00970ED7" w:rsidTr="007064E0">
        <w:tc>
          <w:tcPr>
            <w:tcW w:w="1271" w:type="dxa"/>
          </w:tcPr>
          <w:p w:rsidR="00970ED7" w:rsidRDefault="00970ED7" w:rsidP="00970ED7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970ED7" w:rsidRDefault="00970ED7" w:rsidP="00970ED7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970ED7" w:rsidRDefault="00970ED7" w:rsidP="00970ED7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970ED7" w:rsidRDefault="00970ED7" w:rsidP="00970ED7">
            <w:pPr>
              <w:jc w:val="left"/>
            </w:pPr>
            <w:r>
              <w:t>…</w:t>
            </w:r>
          </w:p>
        </w:tc>
      </w:tr>
    </w:tbl>
    <w:p w:rsidR="00AD7097" w:rsidRDefault="00AD7097" w:rsidP="00AC6571"/>
    <w:p w:rsidR="005944D8" w:rsidRDefault="00850FB7" w:rsidP="00850FB7">
      <w:pPr>
        <w:pStyle w:val="ac"/>
      </w:pPr>
      <w:bookmarkStart w:id="59" w:name="_Ref483137940"/>
      <w:bookmarkStart w:id="60" w:name="_Toc487359066"/>
      <w:r>
        <w:rPr>
          <w:rFonts w:hint="eastAsia"/>
        </w:rPr>
        <w:t>表</w:t>
      </w:r>
      <w:r>
        <w:rPr>
          <w:rFonts w:hint="eastAsia"/>
        </w:rPr>
        <w:t xml:space="preserve">6-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6-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bookmarkEnd w:id="59"/>
      <w:r>
        <w:t xml:space="preserve"> </w:t>
      </w:r>
      <w:r w:rsidR="00620096">
        <w:rPr>
          <w:rFonts w:hint="eastAsia"/>
        </w:rPr>
        <w:t>NTP</w:t>
      </w:r>
      <w:r w:rsidR="00620096">
        <w:rPr>
          <w:rFonts w:hint="eastAsia"/>
        </w:rPr>
        <w:t>白名单</w:t>
      </w:r>
      <w:bookmarkEnd w:id="6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3827"/>
        <w:gridCol w:w="1922"/>
      </w:tblGrid>
      <w:tr w:rsidR="00620096" w:rsidTr="007064E0">
        <w:tc>
          <w:tcPr>
            <w:tcW w:w="1271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偏移地址（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长度</w:t>
            </w:r>
          </w:p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22" w:type="dxa"/>
            <w:shd w:val="clear" w:color="auto" w:fill="D0CECE" w:themeFill="background2" w:themeFillShade="E6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4224F8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名单使能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0~</w:t>
            </w:r>
            <w:r>
              <w:t>7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名单个数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</w:t>
            </w: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名单IP地址#2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名单IP地址#3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27" w:type="dxa"/>
          </w:tcPr>
          <w:p w:rsidR="00620096" w:rsidRDefault="0031278B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白</w:t>
            </w:r>
            <w:r w:rsidR="00620096">
              <w:rPr>
                <w:rFonts w:ascii="等线" w:eastAsia="等线" w:hAnsi="等线" w:hint="eastAsia"/>
                <w:color w:val="000000"/>
                <w:sz w:val="22"/>
              </w:rPr>
              <w:t>名单子网掩码#</w:t>
            </w:r>
            <w:r w:rsidR="00620096">
              <w:rPr>
                <w:rFonts w:ascii="等线" w:eastAsia="等线" w:hAnsi="等线"/>
                <w:color w:val="000000"/>
                <w:sz w:val="22"/>
              </w:rPr>
              <w:t>3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</w:p>
        </w:tc>
      </w:tr>
      <w:tr w:rsidR="00620096" w:rsidTr="007064E0">
        <w:tc>
          <w:tcPr>
            <w:tcW w:w="1271" w:type="dxa"/>
          </w:tcPr>
          <w:p w:rsidR="00620096" w:rsidRDefault="00620096" w:rsidP="007064E0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620096" w:rsidRDefault="00620096" w:rsidP="007064E0">
            <w:pPr>
              <w:jc w:val="center"/>
            </w:pPr>
            <w:r>
              <w:t>…</w:t>
            </w:r>
          </w:p>
        </w:tc>
        <w:tc>
          <w:tcPr>
            <w:tcW w:w="3827" w:type="dxa"/>
          </w:tcPr>
          <w:p w:rsidR="00620096" w:rsidRDefault="00620096" w:rsidP="007064E0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…</w:t>
            </w:r>
          </w:p>
        </w:tc>
        <w:tc>
          <w:tcPr>
            <w:tcW w:w="1922" w:type="dxa"/>
          </w:tcPr>
          <w:p w:rsidR="00620096" w:rsidRDefault="00620096" w:rsidP="007064E0">
            <w:pPr>
              <w:jc w:val="left"/>
            </w:pPr>
            <w:r>
              <w:t>…</w:t>
            </w:r>
          </w:p>
        </w:tc>
      </w:tr>
    </w:tbl>
    <w:p w:rsidR="00620096" w:rsidRPr="00AC6571" w:rsidRDefault="00620096" w:rsidP="00AC6571"/>
    <w:sectPr w:rsidR="00620096" w:rsidRPr="00AC6571" w:rsidSect="00C85F6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AEF" w:rsidRDefault="00361AEF" w:rsidP="002E51FF">
      <w:r>
        <w:separator/>
      </w:r>
    </w:p>
  </w:endnote>
  <w:endnote w:type="continuationSeparator" w:id="0">
    <w:p w:rsidR="00361AEF" w:rsidRDefault="00361AEF" w:rsidP="002E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AEF" w:rsidRDefault="00361AEF" w:rsidP="002E51FF">
      <w:r>
        <w:separator/>
      </w:r>
    </w:p>
  </w:footnote>
  <w:footnote w:type="continuationSeparator" w:id="0">
    <w:p w:rsidR="00361AEF" w:rsidRDefault="00361AEF" w:rsidP="002E5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6C0" w:rsidRDefault="002066C0" w:rsidP="002E51FF">
    <w:pPr>
      <w:pStyle w:val="a3"/>
      <w:jc w:val="right"/>
    </w:pPr>
    <w:r>
      <w:rPr>
        <w:rFonts w:hint="eastAsia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7754D"/>
    <w:multiLevelType w:val="multilevel"/>
    <w:tmpl w:val="248A09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1B4E56"/>
    <w:multiLevelType w:val="hybridMultilevel"/>
    <w:tmpl w:val="0B04ED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B736B"/>
    <w:multiLevelType w:val="hybridMultilevel"/>
    <w:tmpl w:val="FF0E70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90F2C"/>
    <w:multiLevelType w:val="hybridMultilevel"/>
    <w:tmpl w:val="7B54C4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7F56B0"/>
    <w:multiLevelType w:val="hybridMultilevel"/>
    <w:tmpl w:val="ACC22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014E17"/>
    <w:multiLevelType w:val="hybridMultilevel"/>
    <w:tmpl w:val="2DD0EF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F5FAD"/>
    <w:multiLevelType w:val="hybridMultilevel"/>
    <w:tmpl w:val="55AAC2B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FB"/>
    <w:rsid w:val="00002ED7"/>
    <w:rsid w:val="00043DC1"/>
    <w:rsid w:val="00071C0E"/>
    <w:rsid w:val="00097E16"/>
    <w:rsid w:val="000A428C"/>
    <w:rsid w:val="000A4C1B"/>
    <w:rsid w:val="000C3386"/>
    <w:rsid w:val="000C42BA"/>
    <w:rsid w:val="000E16F6"/>
    <w:rsid w:val="000E2C71"/>
    <w:rsid w:val="000F1154"/>
    <w:rsid w:val="00102142"/>
    <w:rsid w:val="00114FE6"/>
    <w:rsid w:val="00117C9E"/>
    <w:rsid w:val="001315DE"/>
    <w:rsid w:val="001350FB"/>
    <w:rsid w:val="00136D90"/>
    <w:rsid w:val="001506BA"/>
    <w:rsid w:val="001539ED"/>
    <w:rsid w:val="00155FC2"/>
    <w:rsid w:val="00162C9D"/>
    <w:rsid w:val="00171F91"/>
    <w:rsid w:val="0017733F"/>
    <w:rsid w:val="00181BFF"/>
    <w:rsid w:val="001946AF"/>
    <w:rsid w:val="001957C5"/>
    <w:rsid w:val="001B504F"/>
    <w:rsid w:val="001C2F12"/>
    <w:rsid w:val="001C38FB"/>
    <w:rsid w:val="001C6D53"/>
    <w:rsid w:val="001D7666"/>
    <w:rsid w:val="00201152"/>
    <w:rsid w:val="002066C0"/>
    <w:rsid w:val="00211B36"/>
    <w:rsid w:val="00213EC4"/>
    <w:rsid w:val="0021796C"/>
    <w:rsid w:val="002507E7"/>
    <w:rsid w:val="002532D5"/>
    <w:rsid w:val="002709D3"/>
    <w:rsid w:val="002950EC"/>
    <w:rsid w:val="00296064"/>
    <w:rsid w:val="002A6D2A"/>
    <w:rsid w:val="002D580A"/>
    <w:rsid w:val="002E51FF"/>
    <w:rsid w:val="002E5267"/>
    <w:rsid w:val="002F04E0"/>
    <w:rsid w:val="002F17DA"/>
    <w:rsid w:val="0031278B"/>
    <w:rsid w:val="00323053"/>
    <w:rsid w:val="00346D9E"/>
    <w:rsid w:val="00361509"/>
    <w:rsid w:val="00361AEF"/>
    <w:rsid w:val="00370393"/>
    <w:rsid w:val="00384826"/>
    <w:rsid w:val="00394C4B"/>
    <w:rsid w:val="003A08D3"/>
    <w:rsid w:val="003A1259"/>
    <w:rsid w:val="003B1BB3"/>
    <w:rsid w:val="003C45E1"/>
    <w:rsid w:val="003E2A69"/>
    <w:rsid w:val="003E3C7F"/>
    <w:rsid w:val="003E5C32"/>
    <w:rsid w:val="003F3224"/>
    <w:rsid w:val="0040272D"/>
    <w:rsid w:val="004224F8"/>
    <w:rsid w:val="004246CB"/>
    <w:rsid w:val="0043334B"/>
    <w:rsid w:val="004356D7"/>
    <w:rsid w:val="00446427"/>
    <w:rsid w:val="00447A64"/>
    <w:rsid w:val="00450C8F"/>
    <w:rsid w:val="00466C3A"/>
    <w:rsid w:val="00480479"/>
    <w:rsid w:val="00482C73"/>
    <w:rsid w:val="00484B8D"/>
    <w:rsid w:val="0049250F"/>
    <w:rsid w:val="00493666"/>
    <w:rsid w:val="00495277"/>
    <w:rsid w:val="004D01FA"/>
    <w:rsid w:val="004D5C16"/>
    <w:rsid w:val="00510F8F"/>
    <w:rsid w:val="00527FEF"/>
    <w:rsid w:val="00547238"/>
    <w:rsid w:val="00552F9E"/>
    <w:rsid w:val="00591386"/>
    <w:rsid w:val="005944D8"/>
    <w:rsid w:val="005A2E57"/>
    <w:rsid w:val="005A610C"/>
    <w:rsid w:val="005B4A29"/>
    <w:rsid w:val="005C3877"/>
    <w:rsid w:val="005C3EB9"/>
    <w:rsid w:val="005C6F74"/>
    <w:rsid w:val="005D4A44"/>
    <w:rsid w:val="005E0DB4"/>
    <w:rsid w:val="005F2FC8"/>
    <w:rsid w:val="00607427"/>
    <w:rsid w:val="00620096"/>
    <w:rsid w:val="00624CBE"/>
    <w:rsid w:val="006344A9"/>
    <w:rsid w:val="006477F6"/>
    <w:rsid w:val="00657DE4"/>
    <w:rsid w:val="006721D0"/>
    <w:rsid w:val="00681D45"/>
    <w:rsid w:val="006A2CE6"/>
    <w:rsid w:val="006B34C6"/>
    <w:rsid w:val="006C2831"/>
    <w:rsid w:val="006D399C"/>
    <w:rsid w:val="006D707C"/>
    <w:rsid w:val="006E1680"/>
    <w:rsid w:val="006F0261"/>
    <w:rsid w:val="007012BF"/>
    <w:rsid w:val="007064E0"/>
    <w:rsid w:val="0071377F"/>
    <w:rsid w:val="007212A2"/>
    <w:rsid w:val="00741E37"/>
    <w:rsid w:val="0075504F"/>
    <w:rsid w:val="00770935"/>
    <w:rsid w:val="00786B73"/>
    <w:rsid w:val="007941E4"/>
    <w:rsid w:val="0079778F"/>
    <w:rsid w:val="007C07F0"/>
    <w:rsid w:val="007E2080"/>
    <w:rsid w:val="007F7C9E"/>
    <w:rsid w:val="00811A8C"/>
    <w:rsid w:val="0081542D"/>
    <w:rsid w:val="008222CF"/>
    <w:rsid w:val="00841C4D"/>
    <w:rsid w:val="008420EB"/>
    <w:rsid w:val="0084695A"/>
    <w:rsid w:val="00850FB7"/>
    <w:rsid w:val="008522DE"/>
    <w:rsid w:val="00853191"/>
    <w:rsid w:val="00865DF2"/>
    <w:rsid w:val="00867351"/>
    <w:rsid w:val="00870FE1"/>
    <w:rsid w:val="00871DA8"/>
    <w:rsid w:val="008806C3"/>
    <w:rsid w:val="00887CFA"/>
    <w:rsid w:val="008C434C"/>
    <w:rsid w:val="008D2227"/>
    <w:rsid w:val="008D27B3"/>
    <w:rsid w:val="008D5B40"/>
    <w:rsid w:val="008E59E8"/>
    <w:rsid w:val="008F32E3"/>
    <w:rsid w:val="00901CC4"/>
    <w:rsid w:val="0091134E"/>
    <w:rsid w:val="00914FD5"/>
    <w:rsid w:val="00923E05"/>
    <w:rsid w:val="00925ECE"/>
    <w:rsid w:val="00930C02"/>
    <w:rsid w:val="00932C4E"/>
    <w:rsid w:val="00935DE6"/>
    <w:rsid w:val="00941C50"/>
    <w:rsid w:val="00953723"/>
    <w:rsid w:val="009665F5"/>
    <w:rsid w:val="00970ED7"/>
    <w:rsid w:val="00991A25"/>
    <w:rsid w:val="009A45FD"/>
    <w:rsid w:val="009B00B1"/>
    <w:rsid w:val="009C1688"/>
    <w:rsid w:val="009E1604"/>
    <w:rsid w:val="00A10E61"/>
    <w:rsid w:val="00A25AF9"/>
    <w:rsid w:val="00A2631C"/>
    <w:rsid w:val="00A33800"/>
    <w:rsid w:val="00A4067D"/>
    <w:rsid w:val="00A4100A"/>
    <w:rsid w:val="00A448F3"/>
    <w:rsid w:val="00A50539"/>
    <w:rsid w:val="00A86FE4"/>
    <w:rsid w:val="00AA2F13"/>
    <w:rsid w:val="00AC6571"/>
    <w:rsid w:val="00AD7097"/>
    <w:rsid w:val="00AE61AF"/>
    <w:rsid w:val="00AF4BCF"/>
    <w:rsid w:val="00B02797"/>
    <w:rsid w:val="00B06030"/>
    <w:rsid w:val="00B11DEC"/>
    <w:rsid w:val="00B27285"/>
    <w:rsid w:val="00B47B2F"/>
    <w:rsid w:val="00B51ED6"/>
    <w:rsid w:val="00B71CC4"/>
    <w:rsid w:val="00B72853"/>
    <w:rsid w:val="00B81960"/>
    <w:rsid w:val="00B9078E"/>
    <w:rsid w:val="00BA3551"/>
    <w:rsid w:val="00BB32A3"/>
    <w:rsid w:val="00BD1367"/>
    <w:rsid w:val="00BE7F60"/>
    <w:rsid w:val="00C02D22"/>
    <w:rsid w:val="00C06627"/>
    <w:rsid w:val="00C11BF8"/>
    <w:rsid w:val="00C2061F"/>
    <w:rsid w:val="00C256D1"/>
    <w:rsid w:val="00C42365"/>
    <w:rsid w:val="00C47DB5"/>
    <w:rsid w:val="00C512E0"/>
    <w:rsid w:val="00C64BBB"/>
    <w:rsid w:val="00C7727F"/>
    <w:rsid w:val="00C85F65"/>
    <w:rsid w:val="00CA6F99"/>
    <w:rsid w:val="00CB6646"/>
    <w:rsid w:val="00CE499E"/>
    <w:rsid w:val="00D20D52"/>
    <w:rsid w:val="00D22277"/>
    <w:rsid w:val="00D24CF7"/>
    <w:rsid w:val="00D33A42"/>
    <w:rsid w:val="00D503E3"/>
    <w:rsid w:val="00D53CB8"/>
    <w:rsid w:val="00D617EB"/>
    <w:rsid w:val="00D72F46"/>
    <w:rsid w:val="00D853FB"/>
    <w:rsid w:val="00D877C6"/>
    <w:rsid w:val="00D97779"/>
    <w:rsid w:val="00DA7F65"/>
    <w:rsid w:val="00DE2390"/>
    <w:rsid w:val="00DE248F"/>
    <w:rsid w:val="00DE2B9E"/>
    <w:rsid w:val="00DF0C89"/>
    <w:rsid w:val="00DF4D85"/>
    <w:rsid w:val="00DF61A7"/>
    <w:rsid w:val="00E34F2C"/>
    <w:rsid w:val="00E35365"/>
    <w:rsid w:val="00E573B3"/>
    <w:rsid w:val="00E6445E"/>
    <w:rsid w:val="00E66E27"/>
    <w:rsid w:val="00E8397B"/>
    <w:rsid w:val="00EB2C6C"/>
    <w:rsid w:val="00EC4FAC"/>
    <w:rsid w:val="00EC7A88"/>
    <w:rsid w:val="00F04817"/>
    <w:rsid w:val="00F20299"/>
    <w:rsid w:val="00F2298F"/>
    <w:rsid w:val="00F23EA6"/>
    <w:rsid w:val="00F35579"/>
    <w:rsid w:val="00F53F19"/>
    <w:rsid w:val="00F6147C"/>
    <w:rsid w:val="00F767DF"/>
    <w:rsid w:val="00FA598B"/>
    <w:rsid w:val="00FA71E9"/>
    <w:rsid w:val="00FD5BE8"/>
    <w:rsid w:val="00FD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BCC4A"/>
  <w15:chartTrackingRefBased/>
  <w15:docId w15:val="{DA9530CE-2570-429C-8BC2-39BBC66D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1FF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E51FF"/>
    <w:pPr>
      <w:keepNext/>
      <w:keepLines/>
      <w:numPr>
        <w:numId w:val="9"/>
      </w:numPr>
      <w:spacing w:after="120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51FF"/>
    <w:pPr>
      <w:keepNext/>
      <w:keepLines/>
      <w:numPr>
        <w:ilvl w:val="1"/>
        <w:numId w:val="9"/>
      </w:numPr>
      <w:spacing w:after="1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0FB7"/>
    <w:pPr>
      <w:keepNext/>
      <w:keepLines/>
      <w:numPr>
        <w:ilvl w:val="2"/>
        <w:numId w:val="9"/>
      </w:numPr>
      <w:jc w:val="center"/>
      <w:outlineLvl w:val="2"/>
    </w:pPr>
    <w:rPr>
      <w:rFonts w:asciiTheme="minorHAnsi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1FF"/>
    <w:pPr>
      <w:keepNext/>
      <w:keepLines/>
      <w:numPr>
        <w:ilvl w:val="3"/>
        <w:numId w:val="9"/>
      </w:numPr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1FF"/>
    <w:pPr>
      <w:keepNext/>
      <w:keepLines/>
      <w:numPr>
        <w:ilvl w:val="4"/>
        <w:numId w:val="9"/>
      </w:numPr>
      <w:outlineLvl w:val="4"/>
    </w:pPr>
    <w:rPr>
      <w:rFonts w:asciiTheme="minorHAnsi" w:hAnsiTheme="minorHAns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1FF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1FF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1FF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1F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1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51F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E51F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0FB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5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51FF"/>
    <w:rPr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E51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E51F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E51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E51FF"/>
    <w:rPr>
      <w:rFonts w:asciiTheme="majorHAnsi" w:eastAsiaTheme="majorEastAsia" w:hAnsiTheme="majorHAnsi" w:cstheme="majorBidi"/>
      <w:szCs w:val="21"/>
    </w:rPr>
  </w:style>
  <w:style w:type="paragraph" w:styleId="a7">
    <w:name w:val="No Spacing"/>
    <w:uiPriority w:val="1"/>
    <w:qFormat/>
    <w:rsid w:val="002E51FF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paragraph" w:styleId="a8">
    <w:name w:val="Title"/>
    <w:basedOn w:val="a"/>
    <w:next w:val="a"/>
    <w:link w:val="a9"/>
    <w:uiPriority w:val="10"/>
    <w:qFormat/>
    <w:rsid w:val="002E5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E5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16F6"/>
    <w:pPr>
      <w:ind w:firstLineChars="200" w:firstLine="420"/>
    </w:pPr>
  </w:style>
  <w:style w:type="table" w:styleId="ab">
    <w:name w:val="Table Grid"/>
    <w:basedOn w:val="a1"/>
    <w:uiPriority w:val="39"/>
    <w:rsid w:val="00BE7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3"/>
    <w:next w:val="a"/>
    <w:uiPriority w:val="35"/>
    <w:unhideWhenUsed/>
    <w:qFormat/>
    <w:rsid w:val="00B71CC4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F7C9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d">
    <w:name w:val="Quote"/>
    <w:basedOn w:val="a"/>
    <w:next w:val="a"/>
    <w:link w:val="ae"/>
    <w:uiPriority w:val="29"/>
    <w:qFormat/>
    <w:rsid w:val="00887C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887CFA"/>
    <w:rPr>
      <w:rFonts w:ascii="Times New Roman" w:hAnsi="Times New Roman"/>
      <w:i/>
      <w:iCs/>
      <w:color w:val="404040" w:themeColor="text1" w:themeTint="BF"/>
      <w:sz w:val="24"/>
    </w:rPr>
  </w:style>
  <w:style w:type="paragraph" w:styleId="11">
    <w:name w:val="toc 1"/>
    <w:basedOn w:val="a"/>
    <w:next w:val="a"/>
    <w:autoRedefine/>
    <w:uiPriority w:val="39"/>
    <w:unhideWhenUsed/>
    <w:rsid w:val="007F7C9E"/>
  </w:style>
  <w:style w:type="paragraph" w:styleId="21">
    <w:name w:val="toc 2"/>
    <w:basedOn w:val="a"/>
    <w:next w:val="a"/>
    <w:autoRedefine/>
    <w:uiPriority w:val="39"/>
    <w:unhideWhenUsed/>
    <w:rsid w:val="007F7C9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7C9E"/>
    <w:pPr>
      <w:ind w:leftChars="400" w:left="840"/>
    </w:pPr>
  </w:style>
  <w:style w:type="character" w:styleId="af">
    <w:name w:val="Hyperlink"/>
    <w:basedOn w:val="a0"/>
    <w:uiPriority w:val="99"/>
    <w:unhideWhenUsed/>
    <w:rsid w:val="007F7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1B8DA-378C-4932-AA28-A81D3729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1556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dcterms:created xsi:type="dcterms:W3CDTF">2017-05-20T07:22:00Z</dcterms:created>
  <dcterms:modified xsi:type="dcterms:W3CDTF">2017-07-09T02:29:00Z</dcterms:modified>
</cp:coreProperties>
</file>